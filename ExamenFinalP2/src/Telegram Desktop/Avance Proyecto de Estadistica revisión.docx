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3FEE" w14:textId="726F2EDA" w:rsidR="00A36428" w:rsidRPr="001B5A13" w:rsidRDefault="00D51C17" w:rsidP="0073716F">
      <w:pPr>
        <w:spacing w:after="0" w:line="360" w:lineRule="auto"/>
        <w:jc w:val="both"/>
        <w:rPr>
          <w:rFonts w:cs="Times New Roman"/>
          <w:b/>
          <w:bCs/>
          <w:szCs w:val="24"/>
        </w:rPr>
      </w:pPr>
      <w:r w:rsidRPr="001B5A13">
        <w:rPr>
          <w:rFonts w:cs="Times New Roman"/>
          <w:noProof/>
          <w:szCs w:val="24"/>
        </w:rPr>
        <w:drawing>
          <wp:anchor distT="0" distB="0" distL="114300" distR="114300" simplePos="0" relativeHeight="251659264" behindDoc="0" locked="0" layoutInCell="1" allowOverlap="0" wp14:anchorId="5C246946" wp14:editId="5A0DA07A">
            <wp:simplePos x="0" y="0"/>
            <wp:positionH relativeFrom="column">
              <wp:posOffset>-534670</wp:posOffset>
            </wp:positionH>
            <wp:positionV relativeFrom="paragraph">
              <wp:posOffset>0</wp:posOffset>
            </wp:positionV>
            <wp:extent cx="990600" cy="990600"/>
            <wp:effectExtent l="0" t="0" r="0" b="0"/>
            <wp:wrapSquare wrapText="bothSides"/>
            <wp:docPr id="32" name="Picture 32" descr="Resultado de imagen de UMG"/>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a:stretch>
                      <a:fillRect/>
                    </a:stretch>
                  </pic:blipFill>
                  <pic:spPr>
                    <a:xfrm>
                      <a:off x="0" y="0"/>
                      <a:ext cx="990600" cy="990600"/>
                    </a:xfrm>
                    <a:prstGeom prst="rect">
                      <a:avLst/>
                    </a:prstGeom>
                  </pic:spPr>
                </pic:pic>
              </a:graphicData>
            </a:graphic>
          </wp:anchor>
        </w:drawing>
      </w:r>
      <w:r w:rsidRPr="001B5A13">
        <w:rPr>
          <w:rFonts w:cs="Times New Roman"/>
          <w:b/>
          <w:bCs/>
          <w:szCs w:val="24"/>
        </w:rPr>
        <w:t xml:space="preserve">UNIVERSIDAD MARIANO GALVEZ DE GUATEMALA CAMPUS </w:t>
      </w:r>
    </w:p>
    <w:p w14:paraId="1F591790" w14:textId="617D244D" w:rsidR="00D51C17" w:rsidRPr="001B5A13" w:rsidRDefault="00D51C17" w:rsidP="0073716F">
      <w:pPr>
        <w:spacing w:after="0" w:line="360" w:lineRule="auto"/>
        <w:jc w:val="both"/>
        <w:rPr>
          <w:rFonts w:cs="Times New Roman"/>
          <w:b/>
          <w:bCs/>
          <w:szCs w:val="24"/>
        </w:rPr>
      </w:pPr>
      <w:r w:rsidRPr="001B5A13">
        <w:rPr>
          <w:rFonts w:cs="Times New Roman"/>
          <w:b/>
          <w:bCs/>
          <w:szCs w:val="24"/>
        </w:rPr>
        <w:t>JUTIAPA JUTIAPA</w:t>
      </w:r>
    </w:p>
    <w:p w14:paraId="14866CAD" w14:textId="606495D2" w:rsidR="00D51C17" w:rsidRPr="001B5A13" w:rsidRDefault="00D51C17" w:rsidP="0073716F">
      <w:pPr>
        <w:spacing w:after="0" w:line="360" w:lineRule="auto"/>
        <w:jc w:val="both"/>
        <w:rPr>
          <w:rFonts w:cs="Times New Roman"/>
          <w:b/>
          <w:bCs/>
          <w:szCs w:val="24"/>
        </w:rPr>
      </w:pPr>
      <w:r w:rsidRPr="001B5A13">
        <w:rPr>
          <w:rFonts w:cs="Times New Roman"/>
          <w:b/>
          <w:bCs/>
          <w:szCs w:val="24"/>
        </w:rPr>
        <w:t>FACULTAD DE INGENIERIA EN SISTEMAS DE INFORMACIÓN</w:t>
      </w:r>
    </w:p>
    <w:p w14:paraId="452B91C9" w14:textId="42DC7F13" w:rsidR="00D51C17" w:rsidRPr="001B5A13" w:rsidRDefault="001B5A13" w:rsidP="0073716F">
      <w:pPr>
        <w:spacing w:after="0" w:line="360" w:lineRule="auto"/>
        <w:ind w:left="708" w:firstLine="0"/>
        <w:jc w:val="both"/>
        <w:rPr>
          <w:rFonts w:cs="Times New Roman"/>
          <w:b/>
          <w:bCs/>
          <w:szCs w:val="24"/>
        </w:rPr>
      </w:pPr>
      <w:r w:rsidRPr="001B5A13">
        <w:rPr>
          <w:rFonts w:cs="Times New Roman"/>
          <w:b/>
          <w:bCs/>
          <w:szCs w:val="24"/>
        </w:rPr>
        <w:t xml:space="preserve">    </w:t>
      </w:r>
      <w:r w:rsidR="00D51C17" w:rsidRPr="001B5A13">
        <w:rPr>
          <w:rFonts w:cs="Times New Roman"/>
          <w:b/>
          <w:bCs/>
          <w:szCs w:val="24"/>
        </w:rPr>
        <w:t xml:space="preserve"> DOCENTE: JAIRO MONROY BARRERA</w:t>
      </w:r>
    </w:p>
    <w:p w14:paraId="04DB6394" w14:textId="77777777" w:rsidR="00D51C17" w:rsidRPr="001B5A13" w:rsidRDefault="00D51C17" w:rsidP="0073716F">
      <w:pPr>
        <w:spacing w:after="0" w:line="360" w:lineRule="auto"/>
        <w:ind w:firstLine="0"/>
        <w:jc w:val="both"/>
        <w:rPr>
          <w:rFonts w:cs="Times New Roman"/>
          <w:b/>
          <w:bCs/>
          <w:szCs w:val="24"/>
        </w:rPr>
      </w:pPr>
    </w:p>
    <w:p w14:paraId="679F56C3" w14:textId="77777777" w:rsidR="00D51C17" w:rsidRPr="001B5A13" w:rsidRDefault="00D51C17" w:rsidP="0073716F">
      <w:pPr>
        <w:spacing w:after="0" w:line="360" w:lineRule="auto"/>
        <w:ind w:firstLine="0"/>
        <w:jc w:val="both"/>
        <w:rPr>
          <w:rFonts w:cs="Times New Roman"/>
          <w:b/>
          <w:bCs/>
          <w:szCs w:val="24"/>
        </w:rPr>
      </w:pPr>
    </w:p>
    <w:p w14:paraId="4D3B244B" w14:textId="77777777" w:rsidR="001B5A13" w:rsidRPr="001B5A13" w:rsidRDefault="001B5A13" w:rsidP="0069701C">
      <w:pPr>
        <w:spacing w:after="0" w:line="360" w:lineRule="auto"/>
        <w:ind w:firstLine="0"/>
        <w:jc w:val="center"/>
        <w:rPr>
          <w:rFonts w:cs="Times New Roman"/>
          <w:b/>
          <w:bCs/>
          <w:szCs w:val="24"/>
        </w:rPr>
      </w:pPr>
    </w:p>
    <w:p w14:paraId="648548E9" w14:textId="38A7DD28" w:rsidR="00D51C17" w:rsidRPr="001B5A13" w:rsidRDefault="00D51C17" w:rsidP="0069701C">
      <w:pPr>
        <w:spacing w:after="0" w:line="360" w:lineRule="auto"/>
        <w:ind w:firstLine="0"/>
        <w:jc w:val="center"/>
        <w:rPr>
          <w:rFonts w:cs="Times New Roman"/>
          <w:szCs w:val="24"/>
        </w:rPr>
      </w:pPr>
      <w:r w:rsidRPr="001B5A13">
        <w:rPr>
          <w:rFonts w:cs="Times New Roman"/>
          <w:szCs w:val="24"/>
        </w:rPr>
        <w:t>AVANCE PROYECTO DE ESTADISTICA</w:t>
      </w:r>
    </w:p>
    <w:p w14:paraId="16C4A807" w14:textId="0FD2F9F1" w:rsidR="00D51C17" w:rsidRPr="001B5A13" w:rsidRDefault="00D51C17" w:rsidP="0069701C">
      <w:pPr>
        <w:spacing w:after="0" w:line="360" w:lineRule="auto"/>
        <w:ind w:firstLine="0"/>
        <w:jc w:val="center"/>
        <w:rPr>
          <w:rFonts w:cs="Times New Roman"/>
          <w:szCs w:val="24"/>
        </w:rPr>
      </w:pPr>
      <w:r w:rsidRPr="001B5A13">
        <w:rPr>
          <w:rFonts w:cs="Times New Roman"/>
          <w:szCs w:val="24"/>
        </w:rPr>
        <w:t>PROYECTO IA, GRUPO 4, SECCIÓN “A” REVISION 1</w:t>
      </w:r>
    </w:p>
    <w:p w14:paraId="392DE41E" w14:textId="77777777" w:rsidR="00D03A4C" w:rsidRPr="001B5A13" w:rsidRDefault="00D03A4C" w:rsidP="0069701C">
      <w:pPr>
        <w:spacing w:before="240" w:line="360" w:lineRule="auto"/>
        <w:ind w:firstLine="0"/>
        <w:jc w:val="center"/>
        <w:rPr>
          <w:rFonts w:cs="Times New Roman"/>
          <w:szCs w:val="24"/>
        </w:rPr>
      </w:pPr>
    </w:p>
    <w:p w14:paraId="308B2DAA" w14:textId="77777777" w:rsidR="001B5A13" w:rsidRPr="001B5A13" w:rsidRDefault="001B5A13" w:rsidP="0069701C">
      <w:pPr>
        <w:spacing w:before="240" w:line="360" w:lineRule="auto"/>
        <w:ind w:firstLine="0"/>
        <w:jc w:val="center"/>
        <w:rPr>
          <w:rFonts w:cs="Times New Roman"/>
          <w:szCs w:val="24"/>
        </w:rPr>
      </w:pPr>
    </w:p>
    <w:p w14:paraId="4D89696F" w14:textId="6104D0B2" w:rsidR="00D51C17" w:rsidRPr="001B5A13" w:rsidRDefault="00800707" w:rsidP="0069701C">
      <w:pPr>
        <w:spacing w:before="240" w:line="360" w:lineRule="auto"/>
        <w:jc w:val="center"/>
        <w:rPr>
          <w:rFonts w:cs="Times New Roman"/>
          <w:b/>
          <w:bCs/>
          <w:szCs w:val="24"/>
        </w:rPr>
      </w:pPr>
      <w:r w:rsidRPr="001B5A13">
        <w:rPr>
          <w:rStyle w:val="Textoennegrita"/>
          <w:rFonts w:cs="Times New Roman"/>
          <w:szCs w:val="24"/>
        </w:rPr>
        <w:t>ANALISIS DE LA INFLUENCIA DE LA INTELIGENCIA ARTIFICIAL EN EL PROGRAMA EDUCATIVO</w:t>
      </w:r>
      <w:r w:rsidR="000D3530">
        <w:rPr>
          <w:rStyle w:val="Textoennegrita"/>
          <w:rFonts w:cs="Times New Roman"/>
          <w:szCs w:val="24"/>
        </w:rPr>
        <w:t xml:space="preserve">. </w:t>
      </w:r>
      <w:ins w:id="0" w:author="Jairo Monroy" w:date="2023-10-09T10:03:00Z">
        <w:r w:rsidR="000D3530">
          <w:rPr>
            <w:rStyle w:val="Textoennegrita"/>
            <w:rFonts w:cs="Times New Roman"/>
            <w:szCs w:val="24"/>
          </w:rPr>
          <w:t>Deben agregar a qué aplicación o dispositivo se van a enfocar</w:t>
        </w:r>
      </w:ins>
    </w:p>
    <w:p w14:paraId="6254F5BC" w14:textId="77777777" w:rsidR="001B5A13" w:rsidRPr="001B5A13" w:rsidRDefault="001B5A13" w:rsidP="0069701C">
      <w:pPr>
        <w:spacing w:before="240" w:line="360" w:lineRule="auto"/>
        <w:ind w:firstLine="0"/>
        <w:jc w:val="center"/>
        <w:rPr>
          <w:rFonts w:cs="Times New Roman"/>
          <w:szCs w:val="24"/>
        </w:rPr>
      </w:pPr>
    </w:p>
    <w:p w14:paraId="17C33F1A" w14:textId="77777777" w:rsidR="00800707" w:rsidRPr="001B5A13" w:rsidRDefault="00800707" w:rsidP="0069701C">
      <w:pPr>
        <w:spacing w:before="240" w:line="360" w:lineRule="auto"/>
        <w:ind w:firstLine="0"/>
        <w:jc w:val="center"/>
        <w:rPr>
          <w:rFonts w:cs="Times New Roman"/>
          <w:szCs w:val="24"/>
        </w:rPr>
      </w:pPr>
    </w:p>
    <w:p w14:paraId="2BC739D9" w14:textId="0EAF834D" w:rsidR="00D51C17" w:rsidRPr="001B5A13" w:rsidRDefault="00D51C17"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 xml:space="preserve">Integrantes </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00D03A4C" w:rsidRPr="001B5A13">
        <w:rPr>
          <w:rFonts w:cs="Times New Roman"/>
          <w:szCs w:val="24"/>
        </w:rPr>
        <w:tab/>
        <w:t xml:space="preserve"> Porcentaje</w:t>
      </w:r>
      <w:r w:rsidRPr="001B5A13">
        <w:rPr>
          <w:rFonts w:cs="Times New Roman"/>
          <w:szCs w:val="24"/>
        </w:rPr>
        <w:t xml:space="preserve"> del trabajo </w:t>
      </w:r>
    </w:p>
    <w:p w14:paraId="12398D37" w14:textId="2A055FC3" w:rsidR="00D51C17" w:rsidRPr="001B5A13" w:rsidRDefault="00D51C17"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 xml:space="preserve">Nixón Daniel Pérez </w:t>
      </w:r>
      <w:r w:rsidR="00D03A4C" w:rsidRPr="001B5A13">
        <w:rPr>
          <w:rFonts w:cs="Times New Roman"/>
          <w:szCs w:val="24"/>
        </w:rPr>
        <w:t>Corado 0905-22-9207</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60A86907" w14:textId="5AF706EE" w:rsidR="00D51C17"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 xml:space="preserve">Osman </w:t>
      </w:r>
      <w:r w:rsidR="009C7505" w:rsidRPr="001B5A13">
        <w:rPr>
          <w:rFonts w:cs="Times New Roman"/>
          <w:szCs w:val="24"/>
        </w:rPr>
        <w:t>Leónidas</w:t>
      </w:r>
      <w:r w:rsidRPr="001B5A13">
        <w:rPr>
          <w:rFonts w:cs="Times New Roman"/>
          <w:szCs w:val="24"/>
        </w:rPr>
        <w:t xml:space="preserve"> Valladares Orellana 0905-06-9089</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009C7505" w:rsidRPr="001B5A13">
        <w:rPr>
          <w:rFonts w:cs="Times New Roman"/>
          <w:szCs w:val="24"/>
        </w:rPr>
        <w:tab/>
      </w:r>
      <w:r w:rsidRPr="001B5A13">
        <w:rPr>
          <w:rFonts w:cs="Times New Roman"/>
          <w:szCs w:val="24"/>
        </w:rPr>
        <w:t>%100</w:t>
      </w:r>
    </w:p>
    <w:p w14:paraId="267910BC" w14:textId="5BC981F0" w:rsidR="00D03A4C"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Mario Rodrigo Pinto Ortiz 0905-22-12448</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7EFEFC87" w14:textId="59C1BFC1" w:rsidR="00D03A4C"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Anderson Alexander Cifuentes García 0905-22-2769</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1876CF32" w14:textId="0F083528" w:rsidR="00D03A4C"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Brandon Baldemar Florián López 0905-22-2946</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4BCA471D" w14:textId="66639A9D" w:rsidR="001B5A13" w:rsidRPr="001B5A13" w:rsidRDefault="00D03A4C" w:rsidP="0073716F">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line="360" w:lineRule="auto"/>
        <w:ind w:firstLine="0"/>
        <w:jc w:val="both"/>
        <w:rPr>
          <w:rFonts w:cs="Times New Roman"/>
          <w:szCs w:val="24"/>
        </w:rPr>
      </w:pPr>
      <w:r w:rsidRPr="001B5A13">
        <w:rPr>
          <w:rFonts w:cs="Times New Roman"/>
          <w:szCs w:val="24"/>
        </w:rPr>
        <w:t>José Joel Estrada Terron 0905-22-15077</w:t>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r>
      <w:r w:rsidRPr="001B5A13">
        <w:rPr>
          <w:rFonts w:cs="Times New Roman"/>
          <w:szCs w:val="24"/>
        </w:rPr>
        <w:tab/>
        <w:t>%100</w:t>
      </w:r>
    </w:p>
    <w:p w14:paraId="2AD9EAEA" w14:textId="77777777" w:rsidR="0073716F" w:rsidRDefault="0073716F" w:rsidP="0073716F">
      <w:pPr>
        <w:spacing w:before="240" w:line="360" w:lineRule="auto"/>
        <w:ind w:firstLine="0"/>
        <w:jc w:val="both"/>
        <w:rPr>
          <w:rFonts w:cs="Times New Roman"/>
          <w:szCs w:val="24"/>
        </w:rPr>
      </w:pPr>
    </w:p>
    <w:p w14:paraId="783480EE" w14:textId="14235754" w:rsidR="00D03A4C" w:rsidRPr="0073716F" w:rsidRDefault="001B5A13" w:rsidP="0073716F">
      <w:pPr>
        <w:spacing w:before="240" w:line="360" w:lineRule="auto"/>
        <w:ind w:firstLine="0"/>
        <w:jc w:val="center"/>
        <w:rPr>
          <w:rFonts w:cs="Times New Roman"/>
          <w:b/>
          <w:bCs/>
          <w:szCs w:val="24"/>
        </w:rPr>
      </w:pPr>
      <w:r w:rsidRPr="0073716F">
        <w:rPr>
          <w:rFonts w:cs="Times New Roman"/>
          <w:b/>
          <w:bCs/>
          <w:szCs w:val="24"/>
        </w:rPr>
        <w:lastRenderedPageBreak/>
        <w:t>INDICE</w:t>
      </w:r>
    </w:p>
    <w:sdt>
      <w:sdtPr>
        <w:rPr>
          <w:rFonts w:asciiTheme="minorHAnsi" w:eastAsiaTheme="minorHAnsi" w:hAnsiTheme="minorHAnsi" w:cstheme="minorHAnsi"/>
          <w:color w:val="auto"/>
          <w:kern w:val="2"/>
          <w:sz w:val="24"/>
          <w:szCs w:val="22"/>
          <w:lang w:val="es-ES" w:eastAsia="en-US"/>
          <w14:ligatures w14:val="standardContextual"/>
        </w:rPr>
        <w:id w:val="-2006888749"/>
        <w:docPartObj>
          <w:docPartGallery w:val="Table of Contents"/>
          <w:docPartUnique/>
        </w:docPartObj>
      </w:sdtPr>
      <w:sdtEndPr>
        <w:rPr>
          <w:b/>
          <w:bCs/>
        </w:rPr>
      </w:sdtEndPr>
      <w:sdtContent>
        <w:p w14:paraId="75E0D675" w14:textId="0AFC5165" w:rsidR="00E50845" w:rsidRPr="00E50845" w:rsidRDefault="00E50845">
          <w:pPr>
            <w:pStyle w:val="TtuloTDC"/>
            <w:rPr>
              <w:rFonts w:asciiTheme="minorHAnsi" w:hAnsiTheme="minorHAnsi" w:cstheme="minorHAnsi"/>
            </w:rPr>
          </w:pPr>
        </w:p>
        <w:p w14:paraId="1E2FFBFF" w14:textId="60021D35" w:rsidR="0069701C" w:rsidRPr="0069701C" w:rsidRDefault="00E50845" w:rsidP="0069701C">
          <w:pPr>
            <w:pStyle w:val="TDC1"/>
            <w:tabs>
              <w:tab w:val="right" w:leader="dot" w:pos="9350"/>
            </w:tabs>
            <w:spacing w:line="276" w:lineRule="auto"/>
            <w:rPr>
              <w:rFonts w:asciiTheme="minorHAnsi" w:eastAsiaTheme="minorEastAsia" w:hAnsiTheme="minorHAnsi" w:cstheme="minorHAnsi"/>
              <w:noProof/>
              <w:sz w:val="22"/>
              <w:lang w:eastAsia="es-MX"/>
            </w:rPr>
          </w:pPr>
          <w:r w:rsidRPr="00E50845">
            <w:rPr>
              <w:rFonts w:asciiTheme="minorHAnsi" w:hAnsiTheme="minorHAnsi" w:cstheme="minorHAnsi"/>
            </w:rPr>
            <w:fldChar w:fldCharType="begin"/>
          </w:r>
          <w:r w:rsidRPr="00E50845">
            <w:rPr>
              <w:rFonts w:asciiTheme="minorHAnsi" w:hAnsiTheme="minorHAnsi" w:cstheme="minorHAnsi"/>
            </w:rPr>
            <w:instrText xml:space="preserve"> TOC \o "1-3" \h \z \u </w:instrText>
          </w:r>
          <w:r w:rsidRPr="00E50845">
            <w:rPr>
              <w:rFonts w:asciiTheme="minorHAnsi" w:hAnsiTheme="minorHAnsi" w:cstheme="minorHAnsi"/>
            </w:rPr>
            <w:fldChar w:fldCharType="separate"/>
          </w:r>
          <w:hyperlink w:anchor="_Toc147560511" w:history="1">
            <w:r w:rsidR="0069701C">
              <w:rPr>
                <w:rStyle w:val="Hipervnculo"/>
                <w:rFonts w:asciiTheme="minorHAnsi" w:hAnsiTheme="minorHAnsi" w:cstheme="minorHAnsi"/>
                <w:noProof/>
              </w:rPr>
              <w:t>Introducción</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_Toc147560511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1</w:t>
            </w:r>
            <w:r w:rsidR="0069701C" w:rsidRPr="0069701C">
              <w:rPr>
                <w:rFonts w:asciiTheme="minorHAnsi" w:hAnsiTheme="minorHAnsi" w:cstheme="minorHAnsi"/>
                <w:noProof/>
                <w:webHidden/>
              </w:rPr>
              <w:fldChar w:fldCharType="end"/>
            </w:r>
          </w:hyperlink>
        </w:p>
        <w:p w14:paraId="31E31AB0" w14:textId="4674D7DF"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2" w:history="1">
            <w:r w:rsidR="0069701C" w:rsidRPr="0069701C">
              <w:rPr>
                <w:rStyle w:val="Hipervnculo"/>
                <w:rFonts w:asciiTheme="minorHAnsi" w:hAnsiTheme="minorHAnsi" w:cstheme="minorHAnsi"/>
                <w:noProof/>
              </w:rPr>
              <w:t>1.</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Título De La Investigación</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_Toc147560512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2</w:t>
            </w:r>
            <w:r w:rsidR="0069701C" w:rsidRPr="0069701C">
              <w:rPr>
                <w:rFonts w:asciiTheme="minorHAnsi" w:hAnsiTheme="minorHAnsi" w:cstheme="minorHAnsi"/>
                <w:noProof/>
                <w:webHidden/>
              </w:rPr>
              <w:fldChar w:fldCharType="end"/>
            </w:r>
          </w:hyperlink>
        </w:p>
        <w:p w14:paraId="70839C7D" w14:textId="4102A03D"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3" w:history="1">
            <w:r w:rsidR="0069701C" w:rsidRPr="0069701C">
              <w:rPr>
                <w:rStyle w:val="Hipervnculo"/>
                <w:rFonts w:asciiTheme="minorHAnsi" w:hAnsiTheme="minorHAnsi" w:cstheme="minorHAnsi"/>
                <w:noProof/>
              </w:rPr>
              <w:t>2.</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Planteamiento De La Investigación</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_Toc147560513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2</w:t>
            </w:r>
            <w:r w:rsidR="0069701C" w:rsidRPr="0069701C">
              <w:rPr>
                <w:rFonts w:asciiTheme="minorHAnsi" w:hAnsiTheme="minorHAnsi" w:cstheme="minorHAnsi"/>
                <w:noProof/>
                <w:webHidden/>
              </w:rPr>
              <w:fldChar w:fldCharType="end"/>
            </w:r>
          </w:hyperlink>
        </w:p>
        <w:p w14:paraId="04175D5A" w14:textId="11ABDC41"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4" w:history="1">
            <w:r w:rsidR="0069701C" w:rsidRPr="0069701C">
              <w:rPr>
                <w:rStyle w:val="Hipervnculo"/>
                <w:rFonts w:asciiTheme="minorHAnsi" w:hAnsiTheme="minorHAnsi" w:cstheme="minorHAnsi"/>
                <w:noProof/>
              </w:rPr>
              <w:t>3.</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Descripción Y Formulación Del Programa</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_Toc147560514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2</w:t>
            </w:r>
            <w:r w:rsidR="0069701C" w:rsidRPr="0069701C">
              <w:rPr>
                <w:rFonts w:asciiTheme="minorHAnsi" w:hAnsiTheme="minorHAnsi" w:cstheme="minorHAnsi"/>
                <w:noProof/>
                <w:webHidden/>
              </w:rPr>
              <w:fldChar w:fldCharType="end"/>
            </w:r>
          </w:hyperlink>
        </w:p>
        <w:p w14:paraId="0F64F594" w14:textId="602CC2CC"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5" w:history="1">
            <w:r w:rsidR="0069701C" w:rsidRPr="0069701C">
              <w:rPr>
                <w:rStyle w:val="Hipervnculo"/>
                <w:rFonts w:asciiTheme="minorHAnsi" w:hAnsiTheme="minorHAnsi" w:cstheme="minorHAnsi"/>
                <w:noProof/>
              </w:rPr>
              <w:t>4.</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Variables</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_Toc147560515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3</w:t>
            </w:r>
            <w:r w:rsidR="0069701C" w:rsidRPr="0069701C">
              <w:rPr>
                <w:rFonts w:asciiTheme="minorHAnsi" w:hAnsiTheme="minorHAnsi" w:cstheme="minorHAnsi"/>
                <w:noProof/>
                <w:webHidden/>
              </w:rPr>
              <w:fldChar w:fldCharType="end"/>
            </w:r>
          </w:hyperlink>
        </w:p>
        <w:p w14:paraId="2F2DE4DD" w14:textId="73B916BB" w:rsidR="0069701C" w:rsidRPr="0069701C" w:rsidRDefault="0069701C" w:rsidP="0069701C">
          <w:pPr>
            <w:pStyle w:val="TDC1"/>
            <w:tabs>
              <w:tab w:val="right" w:leader="dot" w:pos="9350"/>
            </w:tabs>
            <w:spacing w:line="276" w:lineRule="auto"/>
            <w:rPr>
              <w:rFonts w:asciiTheme="minorHAnsi" w:eastAsiaTheme="minorEastAsia" w:hAnsiTheme="minorHAnsi" w:cstheme="minorHAnsi"/>
              <w:noProof/>
              <w:sz w:val="22"/>
              <w:lang w:eastAsia="es-MX"/>
            </w:rPr>
          </w:pPr>
          <w:r w:rsidRPr="0069701C">
            <w:rPr>
              <w:rStyle w:val="Hipervnculo"/>
              <w:rFonts w:asciiTheme="minorHAnsi" w:hAnsiTheme="minorHAnsi" w:cstheme="minorHAnsi"/>
              <w:noProof/>
            </w:rPr>
            <w:t xml:space="preserve">    </w:t>
          </w:r>
          <w:hyperlink w:anchor="_Toc147560516" w:history="1">
            <w:r w:rsidRPr="0069701C">
              <w:rPr>
                <w:rStyle w:val="Hipervnculo"/>
                <w:rFonts w:asciiTheme="minorHAnsi" w:hAnsiTheme="minorHAnsi" w:cstheme="minorHAnsi"/>
                <w:noProof/>
              </w:rPr>
              <w:t>4.1 Cuantitativas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_Toc147560516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3</w:t>
            </w:r>
            <w:r w:rsidRPr="0069701C">
              <w:rPr>
                <w:rFonts w:asciiTheme="minorHAnsi" w:hAnsiTheme="minorHAnsi" w:cstheme="minorHAnsi"/>
                <w:noProof/>
                <w:webHidden/>
              </w:rPr>
              <w:fldChar w:fldCharType="end"/>
            </w:r>
          </w:hyperlink>
        </w:p>
        <w:p w14:paraId="0EB1D1AC" w14:textId="69C24323"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7" w:history="1">
            <w:r w:rsidR="0069701C" w:rsidRPr="0069701C">
              <w:rPr>
                <w:rStyle w:val="Hipervnculo"/>
                <w:rFonts w:asciiTheme="minorHAnsi" w:hAnsiTheme="minorHAnsi" w:cstheme="minorHAnsi"/>
                <w:noProof/>
                <w:lang w:val="es-GT"/>
              </w:rPr>
              <w:t>5.</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Preguntas De Investigación</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_Toc147560517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4</w:t>
            </w:r>
            <w:r w:rsidR="0069701C" w:rsidRPr="0069701C">
              <w:rPr>
                <w:rFonts w:asciiTheme="minorHAnsi" w:hAnsiTheme="minorHAnsi" w:cstheme="minorHAnsi"/>
                <w:noProof/>
                <w:webHidden/>
              </w:rPr>
              <w:fldChar w:fldCharType="end"/>
            </w:r>
          </w:hyperlink>
        </w:p>
        <w:p w14:paraId="56C56FBA" w14:textId="12FFC649"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8" w:history="1">
            <w:r w:rsidR="0069701C" w:rsidRPr="0069701C">
              <w:rPr>
                <w:rStyle w:val="Hipervnculo"/>
                <w:rFonts w:asciiTheme="minorHAnsi" w:hAnsiTheme="minorHAnsi" w:cstheme="minorHAnsi"/>
                <w:noProof/>
              </w:rPr>
              <w:t>6.</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Hipotesis</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_Toc147560518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4</w:t>
            </w:r>
            <w:r w:rsidR="0069701C" w:rsidRPr="0069701C">
              <w:rPr>
                <w:rFonts w:asciiTheme="minorHAnsi" w:hAnsiTheme="minorHAnsi" w:cstheme="minorHAnsi"/>
                <w:noProof/>
                <w:webHidden/>
              </w:rPr>
              <w:fldChar w:fldCharType="end"/>
            </w:r>
          </w:hyperlink>
        </w:p>
        <w:p w14:paraId="6F5C0DE8" w14:textId="6F3A0211" w:rsidR="0069701C" w:rsidRPr="0069701C" w:rsidRDefault="00000000" w:rsidP="0069701C">
          <w:pPr>
            <w:pStyle w:val="TDC1"/>
            <w:tabs>
              <w:tab w:val="left" w:pos="880"/>
              <w:tab w:val="right" w:leader="dot" w:pos="9350"/>
            </w:tabs>
            <w:spacing w:line="276" w:lineRule="auto"/>
            <w:rPr>
              <w:rFonts w:asciiTheme="minorHAnsi" w:eastAsiaTheme="minorEastAsia" w:hAnsiTheme="minorHAnsi" w:cstheme="minorHAnsi"/>
              <w:noProof/>
              <w:sz w:val="22"/>
              <w:lang w:eastAsia="es-MX"/>
            </w:rPr>
          </w:pPr>
          <w:hyperlink w:anchor="_Toc147560519" w:history="1">
            <w:r w:rsidR="0069701C" w:rsidRPr="0069701C">
              <w:rPr>
                <w:rStyle w:val="Hipervnculo"/>
                <w:rFonts w:asciiTheme="minorHAnsi" w:hAnsiTheme="minorHAnsi" w:cstheme="minorHAnsi"/>
                <w:noProof/>
              </w:rPr>
              <w:t>7.</w:t>
            </w:r>
            <w:r w:rsidR="0069701C" w:rsidRPr="0069701C">
              <w:rPr>
                <w:rFonts w:asciiTheme="minorHAnsi" w:eastAsiaTheme="minorEastAsia" w:hAnsiTheme="minorHAnsi" w:cstheme="minorHAnsi"/>
                <w:noProof/>
                <w:sz w:val="22"/>
                <w:lang w:eastAsia="es-MX"/>
              </w:rPr>
              <w:tab/>
            </w:r>
            <w:r w:rsidR="0069701C" w:rsidRPr="0069701C">
              <w:rPr>
                <w:rStyle w:val="Hipervnculo"/>
                <w:rFonts w:asciiTheme="minorHAnsi" w:hAnsiTheme="minorHAnsi" w:cstheme="minorHAnsi"/>
                <w:noProof/>
              </w:rPr>
              <w:t>Objetivos</w:t>
            </w:r>
            <w:r w:rsidR="0069701C" w:rsidRPr="0069701C">
              <w:rPr>
                <w:rFonts w:asciiTheme="minorHAnsi" w:hAnsiTheme="minorHAnsi" w:cstheme="minorHAnsi"/>
                <w:noProof/>
                <w:webHidden/>
              </w:rPr>
              <w:tab/>
            </w:r>
            <w:r w:rsidR="0069701C" w:rsidRPr="0069701C">
              <w:rPr>
                <w:rFonts w:asciiTheme="minorHAnsi" w:hAnsiTheme="minorHAnsi" w:cstheme="minorHAnsi"/>
                <w:noProof/>
                <w:webHidden/>
              </w:rPr>
              <w:fldChar w:fldCharType="begin"/>
            </w:r>
            <w:r w:rsidR="0069701C" w:rsidRPr="0069701C">
              <w:rPr>
                <w:rFonts w:asciiTheme="minorHAnsi" w:hAnsiTheme="minorHAnsi" w:cstheme="minorHAnsi"/>
                <w:noProof/>
                <w:webHidden/>
              </w:rPr>
              <w:instrText xml:space="preserve"> PAGEREF _Toc147560519 \h </w:instrText>
            </w:r>
            <w:r w:rsidR="0069701C" w:rsidRPr="0069701C">
              <w:rPr>
                <w:rFonts w:asciiTheme="minorHAnsi" w:hAnsiTheme="minorHAnsi" w:cstheme="minorHAnsi"/>
                <w:noProof/>
                <w:webHidden/>
              </w:rPr>
            </w:r>
            <w:r w:rsidR="0069701C" w:rsidRPr="0069701C">
              <w:rPr>
                <w:rFonts w:asciiTheme="minorHAnsi" w:hAnsiTheme="minorHAnsi" w:cstheme="minorHAnsi"/>
                <w:noProof/>
                <w:webHidden/>
              </w:rPr>
              <w:fldChar w:fldCharType="separate"/>
            </w:r>
            <w:r w:rsidR="0069701C" w:rsidRPr="0069701C">
              <w:rPr>
                <w:rFonts w:asciiTheme="minorHAnsi" w:hAnsiTheme="minorHAnsi" w:cstheme="minorHAnsi"/>
                <w:noProof/>
                <w:webHidden/>
              </w:rPr>
              <w:t>4</w:t>
            </w:r>
            <w:r w:rsidR="0069701C" w:rsidRPr="0069701C">
              <w:rPr>
                <w:rFonts w:asciiTheme="minorHAnsi" w:hAnsiTheme="minorHAnsi" w:cstheme="minorHAnsi"/>
                <w:noProof/>
                <w:webHidden/>
              </w:rPr>
              <w:fldChar w:fldCharType="end"/>
            </w:r>
          </w:hyperlink>
        </w:p>
        <w:p w14:paraId="398E673B" w14:textId="7B9B9833" w:rsidR="0069701C" w:rsidRPr="0069701C" w:rsidRDefault="0069701C" w:rsidP="0069701C">
          <w:pPr>
            <w:pStyle w:val="TDC1"/>
            <w:tabs>
              <w:tab w:val="right" w:leader="dot" w:pos="9350"/>
            </w:tabs>
            <w:spacing w:line="276" w:lineRule="auto"/>
            <w:rPr>
              <w:rFonts w:asciiTheme="minorHAnsi" w:eastAsiaTheme="minorEastAsia" w:hAnsiTheme="minorHAnsi" w:cstheme="minorHAnsi"/>
              <w:noProof/>
              <w:sz w:val="22"/>
              <w:lang w:eastAsia="es-MX"/>
            </w:rPr>
          </w:pPr>
          <w:r w:rsidRPr="0069701C">
            <w:rPr>
              <w:rStyle w:val="Hipervnculo"/>
              <w:rFonts w:asciiTheme="minorHAnsi" w:hAnsiTheme="minorHAnsi" w:cstheme="minorHAnsi"/>
              <w:noProof/>
            </w:rPr>
            <w:t xml:space="preserve">    </w:t>
          </w:r>
          <w:hyperlink w:anchor="_Toc147560520" w:history="1">
            <w:r w:rsidRPr="0069701C">
              <w:rPr>
                <w:rStyle w:val="Hipervnculo"/>
                <w:rFonts w:asciiTheme="minorHAnsi" w:hAnsiTheme="minorHAnsi" w:cstheme="minorHAnsi"/>
                <w:noProof/>
              </w:rPr>
              <w:t>7.1 Objetivo General</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_Toc147560520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4</w:t>
            </w:r>
            <w:r w:rsidRPr="0069701C">
              <w:rPr>
                <w:rFonts w:asciiTheme="minorHAnsi" w:hAnsiTheme="minorHAnsi" w:cstheme="minorHAnsi"/>
                <w:noProof/>
                <w:webHidden/>
              </w:rPr>
              <w:fldChar w:fldCharType="end"/>
            </w:r>
          </w:hyperlink>
        </w:p>
        <w:p w14:paraId="271B1648" w14:textId="134ED391" w:rsidR="0069701C" w:rsidRDefault="0069701C" w:rsidP="0069701C">
          <w:pPr>
            <w:pStyle w:val="TDC1"/>
            <w:tabs>
              <w:tab w:val="right" w:leader="dot" w:pos="9350"/>
            </w:tabs>
            <w:spacing w:line="276" w:lineRule="auto"/>
            <w:rPr>
              <w:rFonts w:asciiTheme="minorHAnsi" w:eastAsiaTheme="minorEastAsia" w:hAnsiTheme="minorHAnsi"/>
              <w:noProof/>
              <w:sz w:val="22"/>
              <w:lang w:eastAsia="es-MX"/>
            </w:rPr>
          </w:pPr>
          <w:r w:rsidRPr="0069701C">
            <w:rPr>
              <w:rStyle w:val="Hipervnculo"/>
              <w:rFonts w:asciiTheme="minorHAnsi" w:hAnsiTheme="minorHAnsi" w:cstheme="minorHAnsi"/>
              <w:noProof/>
            </w:rPr>
            <w:t xml:space="preserve">    </w:t>
          </w:r>
          <w:hyperlink w:anchor="_Toc147560521" w:history="1">
            <w:r w:rsidRPr="0069701C">
              <w:rPr>
                <w:rStyle w:val="Hipervnculo"/>
                <w:rFonts w:asciiTheme="minorHAnsi" w:hAnsiTheme="minorHAnsi" w:cstheme="minorHAnsi"/>
                <w:noProof/>
              </w:rPr>
              <w:t>7.2 Objetivos Especificos</w:t>
            </w:r>
            <w:r w:rsidRPr="0069701C">
              <w:rPr>
                <w:rFonts w:asciiTheme="minorHAnsi" w:hAnsiTheme="minorHAnsi" w:cstheme="minorHAnsi"/>
                <w:noProof/>
                <w:webHidden/>
              </w:rPr>
              <w:tab/>
            </w:r>
            <w:r w:rsidRPr="0069701C">
              <w:rPr>
                <w:rFonts w:asciiTheme="minorHAnsi" w:hAnsiTheme="minorHAnsi" w:cstheme="minorHAnsi"/>
                <w:noProof/>
                <w:webHidden/>
              </w:rPr>
              <w:fldChar w:fldCharType="begin"/>
            </w:r>
            <w:r w:rsidRPr="0069701C">
              <w:rPr>
                <w:rFonts w:asciiTheme="minorHAnsi" w:hAnsiTheme="minorHAnsi" w:cstheme="minorHAnsi"/>
                <w:noProof/>
                <w:webHidden/>
              </w:rPr>
              <w:instrText xml:space="preserve"> PAGEREF _Toc147560521 \h </w:instrText>
            </w:r>
            <w:r w:rsidRPr="0069701C">
              <w:rPr>
                <w:rFonts w:asciiTheme="minorHAnsi" w:hAnsiTheme="minorHAnsi" w:cstheme="minorHAnsi"/>
                <w:noProof/>
                <w:webHidden/>
              </w:rPr>
            </w:r>
            <w:r w:rsidRPr="0069701C">
              <w:rPr>
                <w:rFonts w:asciiTheme="minorHAnsi" w:hAnsiTheme="minorHAnsi" w:cstheme="minorHAnsi"/>
                <w:noProof/>
                <w:webHidden/>
              </w:rPr>
              <w:fldChar w:fldCharType="separate"/>
            </w:r>
            <w:r w:rsidRPr="0069701C">
              <w:rPr>
                <w:rFonts w:asciiTheme="minorHAnsi" w:hAnsiTheme="minorHAnsi" w:cstheme="minorHAnsi"/>
                <w:noProof/>
                <w:webHidden/>
              </w:rPr>
              <w:t>5</w:t>
            </w:r>
            <w:r w:rsidRPr="0069701C">
              <w:rPr>
                <w:rFonts w:asciiTheme="minorHAnsi" w:hAnsiTheme="minorHAnsi" w:cstheme="minorHAnsi"/>
                <w:noProof/>
                <w:webHidden/>
              </w:rPr>
              <w:fldChar w:fldCharType="end"/>
            </w:r>
          </w:hyperlink>
        </w:p>
        <w:p w14:paraId="4D90310D" w14:textId="55328572" w:rsidR="00E50845" w:rsidRPr="00E50845" w:rsidRDefault="00E50845">
          <w:pPr>
            <w:rPr>
              <w:rFonts w:asciiTheme="minorHAnsi" w:hAnsiTheme="minorHAnsi" w:cstheme="minorHAnsi"/>
            </w:rPr>
          </w:pPr>
          <w:r w:rsidRPr="00E50845">
            <w:rPr>
              <w:rFonts w:asciiTheme="minorHAnsi" w:hAnsiTheme="minorHAnsi" w:cstheme="minorHAnsi"/>
              <w:b/>
              <w:bCs/>
              <w:lang w:val="es-ES"/>
            </w:rPr>
            <w:fldChar w:fldCharType="end"/>
          </w:r>
        </w:p>
      </w:sdtContent>
    </w:sdt>
    <w:p w14:paraId="3E6133DE" w14:textId="77777777" w:rsidR="00A35703" w:rsidRPr="00E50845" w:rsidRDefault="00A35703" w:rsidP="0073716F">
      <w:pPr>
        <w:spacing w:before="240" w:line="360" w:lineRule="auto"/>
        <w:ind w:firstLine="0"/>
        <w:jc w:val="both"/>
        <w:rPr>
          <w:rFonts w:asciiTheme="minorHAnsi" w:hAnsiTheme="minorHAnsi" w:cstheme="minorHAnsi"/>
          <w:szCs w:val="24"/>
        </w:rPr>
      </w:pPr>
    </w:p>
    <w:p w14:paraId="1EBF4D67" w14:textId="77777777" w:rsidR="00A35703" w:rsidRPr="00E50845" w:rsidRDefault="00A35703" w:rsidP="0073716F">
      <w:pPr>
        <w:spacing w:before="240" w:line="360" w:lineRule="auto"/>
        <w:ind w:firstLine="0"/>
        <w:jc w:val="both"/>
        <w:rPr>
          <w:rFonts w:asciiTheme="minorHAnsi" w:hAnsiTheme="minorHAnsi" w:cstheme="minorHAnsi"/>
          <w:szCs w:val="24"/>
        </w:rPr>
      </w:pPr>
    </w:p>
    <w:p w14:paraId="75408932" w14:textId="77777777" w:rsidR="00A35703" w:rsidRPr="00E50845" w:rsidRDefault="00A35703" w:rsidP="0073716F">
      <w:pPr>
        <w:spacing w:before="240" w:line="360" w:lineRule="auto"/>
        <w:ind w:firstLine="0"/>
        <w:jc w:val="both"/>
        <w:rPr>
          <w:rFonts w:asciiTheme="minorHAnsi" w:hAnsiTheme="minorHAnsi" w:cstheme="minorHAnsi"/>
          <w:szCs w:val="24"/>
        </w:rPr>
      </w:pPr>
    </w:p>
    <w:p w14:paraId="35406BF3" w14:textId="77777777" w:rsidR="00552E31" w:rsidRDefault="00552E31" w:rsidP="0073716F">
      <w:pPr>
        <w:spacing w:before="240" w:line="360" w:lineRule="auto"/>
        <w:ind w:firstLine="0"/>
        <w:jc w:val="both"/>
        <w:rPr>
          <w:rFonts w:cs="Times New Roman"/>
          <w:szCs w:val="24"/>
        </w:rPr>
      </w:pPr>
    </w:p>
    <w:p w14:paraId="0000E34F" w14:textId="77777777" w:rsidR="0069701C" w:rsidRDefault="0069701C" w:rsidP="0073716F">
      <w:pPr>
        <w:spacing w:before="240" w:line="360" w:lineRule="auto"/>
        <w:ind w:firstLine="0"/>
        <w:jc w:val="both"/>
        <w:rPr>
          <w:rFonts w:cs="Times New Roman"/>
          <w:szCs w:val="24"/>
        </w:rPr>
      </w:pPr>
    </w:p>
    <w:p w14:paraId="198FB1E2" w14:textId="77777777" w:rsidR="0069701C" w:rsidRDefault="0069701C" w:rsidP="0073716F">
      <w:pPr>
        <w:spacing w:before="240" w:line="360" w:lineRule="auto"/>
        <w:ind w:firstLine="0"/>
        <w:jc w:val="both"/>
        <w:rPr>
          <w:rFonts w:cs="Times New Roman"/>
          <w:szCs w:val="24"/>
        </w:rPr>
      </w:pPr>
    </w:p>
    <w:p w14:paraId="44BEB762" w14:textId="77777777" w:rsidR="0069701C" w:rsidRDefault="0069701C" w:rsidP="0073716F">
      <w:pPr>
        <w:spacing w:before="240" w:line="360" w:lineRule="auto"/>
        <w:ind w:firstLine="0"/>
        <w:jc w:val="both"/>
        <w:rPr>
          <w:rFonts w:cs="Times New Roman"/>
          <w:szCs w:val="24"/>
        </w:rPr>
        <w:sectPr w:rsidR="0069701C" w:rsidSect="00D51C17">
          <w:footerReference w:type="default" r:id="rId9"/>
          <w:pgSz w:w="12240" w:h="15840" w:code="1"/>
          <w:pgMar w:top="1440" w:right="1440" w:bottom="1440" w:left="1440" w:header="706" w:footer="706" w:gutter="0"/>
          <w:cols w:space="708"/>
          <w:docGrid w:linePitch="360"/>
        </w:sectPr>
      </w:pPr>
    </w:p>
    <w:p w14:paraId="1DA3132D" w14:textId="77777777" w:rsidR="0073716F" w:rsidRDefault="0073716F" w:rsidP="0073716F">
      <w:pPr>
        <w:spacing w:before="240" w:line="360" w:lineRule="auto"/>
        <w:ind w:firstLine="0"/>
        <w:jc w:val="both"/>
        <w:rPr>
          <w:rFonts w:cs="Times New Roman"/>
          <w:szCs w:val="24"/>
        </w:rPr>
      </w:pPr>
    </w:p>
    <w:p w14:paraId="51FDEB4E" w14:textId="77777777" w:rsidR="00E50845" w:rsidRDefault="00E50845" w:rsidP="00E50845">
      <w:pPr>
        <w:spacing w:before="240" w:line="360" w:lineRule="auto"/>
        <w:ind w:firstLine="0"/>
        <w:jc w:val="both"/>
        <w:rPr>
          <w:rFonts w:cs="Times New Roman"/>
          <w:szCs w:val="24"/>
        </w:rPr>
      </w:pPr>
    </w:p>
    <w:p w14:paraId="0620453E" w14:textId="4A133D4A" w:rsidR="00A35703" w:rsidRPr="00E50845" w:rsidRDefault="0073716F" w:rsidP="00E50845">
      <w:pPr>
        <w:pStyle w:val="Ttulo1"/>
        <w:jc w:val="center"/>
        <w:rPr>
          <w:rFonts w:ascii="Times New Roman" w:hAnsi="Times New Roman" w:cs="Times New Roman"/>
          <w:b/>
          <w:bCs/>
          <w:color w:val="auto"/>
          <w:sz w:val="24"/>
          <w:szCs w:val="24"/>
        </w:rPr>
      </w:pPr>
      <w:bookmarkStart w:id="1" w:name="_Toc147560511"/>
      <w:r w:rsidRPr="00E50845">
        <w:rPr>
          <w:rFonts w:ascii="Times New Roman" w:hAnsi="Times New Roman" w:cs="Times New Roman"/>
          <w:b/>
          <w:bCs/>
          <w:color w:val="auto"/>
          <w:sz w:val="24"/>
          <w:szCs w:val="24"/>
        </w:rPr>
        <w:lastRenderedPageBreak/>
        <w:t>INTRODUCCION</w:t>
      </w:r>
      <w:bookmarkEnd w:id="1"/>
      <w:ins w:id="2" w:author="Jairo Monroy" w:date="2023-10-09T10:04:00Z">
        <w:r w:rsidR="000D3530">
          <w:rPr>
            <w:rFonts w:ascii="Times New Roman" w:hAnsi="Times New Roman" w:cs="Times New Roman"/>
            <w:b/>
            <w:bCs/>
            <w:color w:val="auto"/>
            <w:sz w:val="24"/>
            <w:szCs w:val="24"/>
          </w:rPr>
          <w:t xml:space="preserve"> La introducción se deja para el final, eso debe ser así en cualquier trabajo, porque hay muchos detalles que solo se observan cuando el trabajo </w:t>
        </w:r>
        <w:proofErr w:type="spellStart"/>
        <w:r w:rsidR="000D3530">
          <w:rPr>
            <w:rFonts w:ascii="Times New Roman" w:hAnsi="Times New Roman" w:cs="Times New Roman"/>
            <w:b/>
            <w:bCs/>
            <w:color w:val="auto"/>
            <w:sz w:val="24"/>
            <w:szCs w:val="24"/>
          </w:rPr>
          <w:t>esta</w:t>
        </w:r>
        <w:proofErr w:type="spellEnd"/>
        <w:r w:rsidR="000D3530">
          <w:rPr>
            <w:rFonts w:ascii="Times New Roman" w:hAnsi="Times New Roman" w:cs="Times New Roman"/>
            <w:b/>
            <w:bCs/>
            <w:color w:val="auto"/>
            <w:sz w:val="24"/>
            <w:szCs w:val="24"/>
          </w:rPr>
          <w:t xml:space="preserve"> finalizado</w:t>
        </w:r>
      </w:ins>
    </w:p>
    <w:p w14:paraId="0DE6EAFB" w14:textId="427D3B96" w:rsidR="0073716F" w:rsidRPr="0073716F" w:rsidRDefault="0073716F" w:rsidP="0073716F">
      <w:pPr>
        <w:spacing w:before="240" w:line="360" w:lineRule="auto"/>
        <w:ind w:firstLine="0"/>
        <w:jc w:val="both"/>
        <w:rPr>
          <w:rFonts w:cs="Times New Roman"/>
          <w:szCs w:val="24"/>
        </w:rPr>
      </w:pPr>
      <w:r w:rsidRPr="0073716F">
        <w:rPr>
          <w:rFonts w:cs="Times New Roman"/>
          <w:szCs w:val="24"/>
        </w:rPr>
        <w:t xml:space="preserve">La integración de la inteligencia artificial (IA) en la educación es un fenómeno que está transformando profundamente la forma en que los estudiantes adquieren conocimientos y </w:t>
      </w:r>
      <w:proofErr w:type="gramStart"/>
      <w:r w:rsidRPr="0073716F">
        <w:rPr>
          <w:rFonts w:cs="Times New Roman"/>
          <w:szCs w:val="24"/>
        </w:rPr>
        <w:t xml:space="preserve">los </w:t>
      </w:r>
      <w:r>
        <w:rPr>
          <w:rFonts w:cs="Times New Roman"/>
          <w:szCs w:val="24"/>
        </w:rPr>
        <w:t xml:space="preserve"> </w:t>
      </w:r>
      <w:r w:rsidRPr="0073716F">
        <w:rPr>
          <w:rFonts w:cs="Times New Roman"/>
          <w:szCs w:val="24"/>
        </w:rPr>
        <w:t>docentes</w:t>
      </w:r>
      <w:proofErr w:type="gramEnd"/>
      <w:r w:rsidRPr="0073716F">
        <w:rPr>
          <w:rFonts w:cs="Times New Roman"/>
          <w:szCs w:val="24"/>
        </w:rPr>
        <w:t xml:space="preserve"> abordan la enseñanza</w:t>
      </w:r>
      <w:r>
        <w:rPr>
          <w:rFonts w:cs="Times New Roman"/>
          <w:szCs w:val="24"/>
        </w:rPr>
        <w:t xml:space="preserve"> actualmente</w:t>
      </w:r>
      <w:r w:rsidRPr="0073716F">
        <w:rPr>
          <w:rFonts w:cs="Times New Roman"/>
          <w:szCs w:val="24"/>
        </w:rPr>
        <w:t>. En este estudio, nos sumergimos en el análisis de cómo la IA puede influir en el programa educativo en el departamento de Jutiapa.</w:t>
      </w:r>
    </w:p>
    <w:p w14:paraId="6ED160E5" w14:textId="5963B7CB" w:rsidR="0073716F" w:rsidRPr="0073716F" w:rsidRDefault="0073716F" w:rsidP="0073716F">
      <w:pPr>
        <w:spacing w:before="240" w:line="360" w:lineRule="auto"/>
        <w:ind w:firstLine="0"/>
        <w:jc w:val="both"/>
        <w:rPr>
          <w:rFonts w:cs="Times New Roman"/>
          <w:szCs w:val="24"/>
        </w:rPr>
      </w:pPr>
      <w:r w:rsidRPr="0073716F">
        <w:rPr>
          <w:rFonts w:cs="Times New Roman"/>
          <w:szCs w:val="24"/>
        </w:rPr>
        <w:t>En el mundo actual, la IA se ha convertido en una herramienta poderosa con el potencial de personalizar la educación y mejorar la eficacia del aprendizaje. Puede adaptar el contenido y los métodos de enseñanza de manera individualizada, lo que abre la puerta a una educación más centrada en las necesidades de cada estudiante.</w:t>
      </w:r>
    </w:p>
    <w:p w14:paraId="717F167E" w14:textId="77777777" w:rsidR="0073716F" w:rsidRPr="0073716F" w:rsidRDefault="0073716F" w:rsidP="0073716F">
      <w:pPr>
        <w:spacing w:before="240" w:line="360" w:lineRule="auto"/>
        <w:ind w:firstLine="0"/>
        <w:jc w:val="both"/>
        <w:rPr>
          <w:rFonts w:cs="Times New Roman"/>
          <w:szCs w:val="24"/>
        </w:rPr>
      </w:pPr>
      <w:r w:rsidRPr="0073716F">
        <w:rPr>
          <w:rFonts w:cs="Times New Roman"/>
          <w:szCs w:val="24"/>
        </w:rPr>
        <w:t>El problema central que abordaremos en esta investigación es el siguiente: ¿Cuál podría ser el beneficio de la utilización de la IA en los programas educativos de nivel primaria en el departamento de Jutiapa? Para responder a esta pregunta, exploraremos cuestiones específicas, como el tipo de información que una IA recopila para evaluar el progreso de un estudiante y cómo esto puede beneficiar su aprendizaje. También nos enfocaremos en cómo los maestros pueden aprovechar al máximo la IA como herramienta de enseñanza y cuál es la diferencia entre la enseñanza tradicional y la enseñanza respaldada por la IA. Además, examinaremos posibles estrategias para implementar la enseñanza con el apoyo de la IA sin incurrir en costos prohibitivos.</w:t>
      </w:r>
    </w:p>
    <w:p w14:paraId="338ECFCB" w14:textId="77777777" w:rsidR="0073716F" w:rsidRPr="0073716F" w:rsidRDefault="0073716F" w:rsidP="0073716F">
      <w:pPr>
        <w:spacing w:before="240" w:line="360" w:lineRule="auto"/>
        <w:ind w:firstLine="0"/>
        <w:jc w:val="both"/>
        <w:rPr>
          <w:rFonts w:cs="Times New Roman"/>
          <w:szCs w:val="24"/>
        </w:rPr>
      </w:pPr>
      <w:r w:rsidRPr="0073716F">
        <w:rPr>
          <w:rFonts w:cs="Times New Roman"/>
          <w:szCs w:val="24"/>
        </w:rPr>
        <w:t>A lo largo de este estudio, nuestro objetivo es arrojar luz sobre el impacto de la IA en la educación y cómo puede redefinir los roles tanto de los docentes como de los estudiantes. También exploraremos cómo el uso de sistemas de IA influye en el desarrollo de habilidades sociales y emocionales en los estudiantes, como la empatía, la colaboración y la resolución de conflictos. Por último, consideraremos si la IA tiene el potencial de moldear la percepción que los estudiantes tienen sobre su propio aprendizaje y crecimiento personal.</w:t>
      </w:r>
    </w:p>
    <w:p w14:paraId="1D7C75D4" w14:textId="04E1350A" w:rsidR="0073716F" w:rsidRPr="001B5A13" w:rsidRDefault="0073716F" w:rsidP="0073716F">
      <w:pPr>
        <w:spacing w:before="240" w:line="360" w:lineRule="auto"/>
        <w:ind w:firstLine="0"/>
        <w:jc w:val="both"/>
        <w:rPr>
          <w:rFonts w:cs="Times New Roman"/>
          <w:szCs w:val="24"/>
        </w:rPr>
      </w:pPr>
      <w:r w:rsidRPr="0073716F">
        <w:rPr>
          <w:rFonts w:cs="Times New Roman"/>
          <w:szCs w:val="24"/>
        </w:rPr>
        <w:t xml:space="preserve">Este trabajo de investigación aspira a contribuir al entendimiento de cómo la IA está transformando la educación y cuáles son los desafíos y las oportunidades que esto presenta. Nuestro análisis tiene como objetivo proporcionar información valiosa para educadores, autoridades educativas y todos </w:t>
      </w:r>
      <w:r w:rsidRPr="0073716F">
        <w:rPr>
          <w:rFonts w:cs="Times New Roman"/>
          <w:szCs w:val="24"/>
        </w:rPr>
        <w:lastRenderedPageBreak/>
        <w:t>aquellos interesados en el futuro de la enseñanza y el aprendizaje impulsados por la inteligencia artificial</w:t>
      </w:r>
      <w:r w:rsidRPr="0073716F">
        <w:rPr>
          <w:rFonts w:cs="Times New Roman"/>
          <w:vanish/>
          <w:szCs w:val="24"/>
        </w:rPr>
        <w:t>Principio del formulario</w:t>
      </w:r>
    </w:p>
    <w:p w14:paraId="12E188EF" w14:textId="10DBB495" w:rsidR="00A35703" w:rsidRPr="00E50845" w:rsidRDefault="00A35703"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3" w:name="_Toc147560512"/>
      <w:r w:rsidRPr="00E50845">
        <w:rPr>
          <w:rStyle w:val="Textoennegrita"/>
          <w:rFonts w:ascii="Times New Roman" w:hAnsi="Times New Roman" w:cs="Times New Roman"/>
          <w:color w:val="auto"/>
          <w:sz w:val="24"/>
          <w:szCs w:val="24"/>
        </w:rPr>
        <w:t>TÍTULO DE LA INVESTIGACIÓN</w:t>
      </w:r>
      <w:bookmarkEnd w:id="3"/>
    </w:p>
    <w:p w14:paraId="7C7C0298" w14:textId="23428E0C" w:rsidR="00A35703" w:rsidRPr="001B5A13" w:rsidRDefault="00A35703"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ANALISIS DE LA INFLUENCIA DE LA INTELIGENCIA ARTIFICIAL EN EL PROGRAMA EDUCATIVO</w:t>
      </w:r>
      <w:ins w:id="4" w:author="Jairo Monroy" w:date="2023-10-09T10:04:00Z">
        <w:r w:rsidR="000D3530">
          <w:rPr>
            <w:rStyle w:val="Textoennegrita"/>
            <w:rFonts w:cs="Times New Roman"/>
            <w:b w:val="0"/>
            <w:bCs w:val="0"/>
            <w:szCs w:val="24"/>
          </w:rPr>
          <w:t>, especificar mejor a qué se enfocarán.</w:t>
        </w:r>
      </w:ins>
    </w:p>
    <w:p w14:paraId="405F1B5C" w14:textId="77777777" w:rsidR="00F53179" w:rsidRPr="001B5A13" w:rsidRDefault="00F53179" w:rsidP="0073716F">
      <w:pPr>
        <w:spacing w:before="240" w:line="360" w:lineRule="auto"/>
        <w:jc w:val="both"/>
        <w:rPr>
          <w:rStyle w:val="Textoennegrita"/>
          <w:rFonts w:cs="Times New Roman"/>
          <w:b w:val="0"/>
          <w:bCs w:val="0"/>
          <w:szCs w:val="24"/>
        </w:rPr>
      </w:pPr>
    </w:p>
    <w:p w14:paraId="2FE511C7" w14:textId="1752370B" w:rsidR="00A35703" w:rsidRPr="00E50845" w:rsidRDefault="00A35703"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5" w:name="_Toc147560513"/>
      <w:r w:rsidRPr="00E50845">
        <w:rPr>
          <w:rStyle w:val="Textoennegrita"/>
          <w:rFonts w:ascii="Times New Roman" w:hAnsi="Times New Roman" w:cs="Times New Roman"/>
          <w:color w:val="auto"/>
          <w:sz w:val="24"/>
          <w:szCs w:val="24"/>
        </w:rPr>
        <w:t>PLANTEAMIENTO DE LA INVESTIGACIÓN</w:t>
      </w:r>
      <w:bookmarkEnd w:id="5"/>
      <w:r w:rsidRPr="00E50845">
        <w:rPr>
          <w:rStyle w:val="Textoennegrita"/>
          <w:rFonts w:ascii="Times New Roman" w:hAnsi="Times New Roman" w:cs="Times New Roman"/>
          <w:color w:val="auto"/>
          <w:sz w:val="24"/>
          <w:szCs w:val="24"/>
        </w:rPr>
        <w:t xml:space="preserve"> </w:t>
      </w:r>
    </w:p>
    <w:p w14:paraId="0596CFB3" w14:textId="7ABB9D67" w:rsidR="00A35703" w:rsidRPr="001B5A13" w:rsidRDefault="00DD3CE1" w:rsidP="0073716F">
      <w:pPr>
        <w:spacing w:before="240" w:line="360" w:lineRule="auto"/>
        <w:ind w:firstLine="0"/>
        <w:jc w:val="both"/>
        <w:rPr>
          <w:rStyle w:val="Textoennegrita"/>
          <w:rFonts w:cs="Times New Roman"/>
          <w:b w:val="0"/>
          <w:bCs w:val="0"/>
          <w:szCs w:val="24"/>
        </w:rPr>
      </w:pPr>
      <w:r w:rsidRPr="001B5A13">
        <w:rPr>
          <w:rStyle w:val="Textoennegrita"/>
          <w:rFonts w:cs="Times New Roman"/>
          <w:b w:val="0"/>
          <w:bCs w:val="0"/>
          <w:szCs w:val="24"/>
        </w:rPr>
        <w:t>"¿Cómo podemos utilizar la inteligencia artificial para mejorar el programa educativo?"</w:t>
      </w:r>
      <w:ins w:id="6" w:author="Jairo Monroy" w:date="2023-10-09T10:05:00Z">
        <w:r w:rsidR="000D3530">
          <w:rPr>
            <w:rStyle w:val="Textoennegrita"/>
            <w:rFonts w:cs="Times New Roman"/>
            <w:b w:val="0"/>
            <w:bCs w:val="0"/>
            <w:szCs w:val="24"/>
          </w:rPr>
          <w:t xml:space="preserve">…agregar haciendo uso </w:t>
        </w:r>
        <w:proofErr w:type="gramStart"/>
        <w:r w:rsidR="000D3530">
          <w:rPr>
            <w:rStyle w:val="Textoennegrita"/>
            <w:rFonts w:cs="Times New Roman"/>
            <w:b w:val="0"/>
            <w:bCs w:val="0"/>
            <w:szCs w:val="24"/>
          </w:rPr>
          <w:t>de:…</w:t>
        </w:r>
      </w:ins>
      <w:proofErr w:type="gramEnd"/>
    </w:p>
    <w:p w14:paraId="4E188B71" w14:textId="77777777" w:rsidR="00F53179" w:rsidRPr="001B5A13" w:rsidRDefault="00F53179" w:rsidP="0073716F">
      <w:pPr>
        <w:spacing w:before="240" w:line="360" w:lineRule="auto"/>
        <w:ind w:firstLine="0"/>
        <w:jc w:val="both"/>
        <w:rPr>
          <w:rStyle w:val="Textoennegrita"/>
          <w:rFonts w:cs="Times New Roman"/>
          <w:b w:val="0"/>
          <w:bCs w:val="0"/>
          <w:szCs w:val="24"/>
        </w:rPr>
      </w:pPr>
    </w:p>
    <w:p w14:paraId="037997B6" w14:textId="0F4C40F2" w:rsidR="00DD3CE1" w:rsidRPr="00E50845" w:rsidRDefault="00DD3CE1"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7" w:name="_Toc147560514"/>
      <w:r w:rsidRPr="00E50845">
        <w:rPr>
          <w:rStyle w:val="Textoennegrita"/>
          <w:rFonts w:ascii="Times New Roman" w:hAnsi="Times New Roman" w:cs="Times New Roman"/>
          <w:color w:val="auto"/>
          <w:sz w:val="24"/>
          <w:szCs w:val="24"/>
        </w:rPr>
        <w:t xml:space="preserve">DESCRIPCIÓN Y FORMULACIÓN DEL </w:t>
      </w:r>
      <w:del w:id="8" w:author="Jairo Monroy" w:date="2023-10-09T10:07:00Z">
        <w:r w:rsidRPr="00E50845" w:rsidDel="000D3530">
          <w:rPr>
            <w:rStyle w:val="Textoennegrita"/>
            <w:rFonts w:ascii="Times New Roman" w:hAnsi="Times New Roman" w:cs="Times New Roman"/>
            <w:color w:val="auto"/>
            <w:sz w:val="24"/>
            <w:szCs w:val="24"/>
          </w:rPr>
          <w:delText>PROGRAMA</w:delText>
        </w:r>
      </w:del>
      <w:bookmarkEnd w:id="7"/>
      <w:ins w:id="9" w:author="Jairo Monroy" w:date="2023-10-09T10:07:00Z">
        <w:r w:rsidR="000D3530">
          <w:rPr>
            <w:rStyle w:val="Textoennegrita"/>
            <w:rFonts w:ascii="Times New Roman" w:hAnsi="Times New Roman" w:cs="Times New Roman"/>
            <w:color w:val="auto"/>
            <w:sz w:val="24"/>
            <w:szCs w:val="24"/>
          </w:rPr>
          <w:t xml:space="preserve"> PROBLEMA</w:t>
        </w:r>
        <w:r w:rsidR="000D3530">
          <w:rPr>
            <w:rStyle w:val="Textoennegrita"/>
            <w:rFonts w:ascii="Times New Roman" w:hAnsi="Times New Roman" w:cs="Times New Roman"/>
            <w:color w:val="auto"/>
            <w:sz w:val="24"/>
            <w:szCs w:val="24"/>
          </w:rPr>
          <w:t xml:space="preserve"> </w:t>
        </w:r>
      </w:ins>
      <w:ins w:id="10" w:author="Jairo Monroy" w:date="2023-10-09T10:05:00Z">
        <w:r w:rsidR="000D3530">
          <w:rPr>
            <w:rStyle w:val="Textoennegrita"/>
            <w:rFonts w:ascii="Times New Roman" w:hAnsi="Times New Roman" w:cs="Times New Roman"/>
            <w:color w:val="auto"/>
            <w:sz w:val="24"/>
            <w:szCs w:val="24"/>
          </w:rPr>
          <w:t>a cada uno de los párrafos de este apartado deben agre</w:t>
        </w:r>
      </w:ins>
      <w:ins w:id="11" w:author="Jairo Monroy" w:date="2023-10-09T10:06:00Z">
        <w:r w:rsidR="000D3530">
          <w:rPr>
            <w:rStyle w:val="Textoennegrita"/>
            <w:rFonts w:ascii="Times New Roman" w:hAnsi="Times New Roman" w:cs="Times New Roman"/>
            <w:color w:val="auto"/>
            <w:sz w:val="24"/>
            <w:szCs w:val="24"/>
          </w:rPr>
          <w:t>gar una cita según un video que les dejé en plataforma sobre como agregar citas.</w:t>
        </w:r>
      </w:ins>
      <w:ins w:id="12" w:author="Jairo Monroy" w:date="2023-10-09T10:07:00Z">
        <w:r w:rsidR="000D3530">
          <w:rPr>
            <w:rStyle w:val="Textoennegrita"/>
            <w:rFonts w:ascii="Times New Roman" w:hAnsi="Times New Roman" w:cs="Times New Roman"/>
            <w:color w:val="auto"/>
            <w:sz w:val="24"/>
            <w:szCs w:val="24"/>
          </w:rPr>
          <w:t xml:space="preserve"> En otras palabras esta parte no es válida hasta que le agreguen citas.</w:t>
        </w:r>
      </w:ins>
    </w:p>
    <w:p w14:paraId="3913E082"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 xml:space="preserve">En nuestro mundo actual está entremezclándose la tecnología de la Inteligencia Artificial (IA) con elementos tecnológicos presentes, tales como computadoras y celulares en base al software que se usa, un ejemplo clásico podría “Duolingo”, que es un software basado en el sistema operativo Android, que utiliza una IA para descifrar y traducir lo que el usuario habla para comparar con lo pedido, evaluando la pronunciación.  Tales como la LLM o </w:t>
      </w:r>
      <w:proofErr w:type="spellStart"/>
      <w:r w:rsidRPr="001B5A13">
        <w:rPr>
          <w:rStyle w:val="Textoennegrita"/>
          <w:rFonts w:cs="Times New Roman"/>
          <w:b w:val="0"/>
          <w:bCs w:val="0"/>
          <w:szCs w:val="24"/>
        </w:rPr>
        <w:t>Large</w:t>
      </w:r>
      <w:proofErr w:type="spellEnd"/>
      <w:r w:rsidRPr="001B5A13">
        <w:rPr>
          <w:rStyle w:val="Textoennegrita"/>
          <w:rFonts w:cs="Times New Roman"/>
          <w:b w:val="0"/>
          <w:bCs w:val="0"/>
          <w:szCs w:val="24"/>
        </w:rPr>
        <w:t xml:space="preserve"> </w:t>
      </w:r>
      <w:proofErr w:type="spellStart"/>
      <w:r w:rsidRPr="001B5A13">
        <w:rPr>
          <w:rStyle w:val="Textoennegrita"/>
          <w:rFonts w:cs="Times New Roman"/>
          <w:b w:val="0"/>
          <w:bCs w:val="0"/>
          <w:szCs w:val="24"/>
        </w:rPr>
        <w:t>Languaje</w:t>
      </w:r>
      <w:proofErr w:type="spellEnd"/>
      <w:r w:rsidRPr="001B5A13">
        <w:rPr>
          <w:rStyle w:val="Textoennegrita"/>
          <w:rFonts w:cs="Times New Roman"/>
          <w:b w:val="0"/>
          <w:bCs w:val="0"/>
          <w:szCs w:val="24"/>
        </w:rPr>
        <w:t xml:space="preserve"> </w:t>
      </w:r>
      <w:proofErr w:type="spellStart"/>
      <w:r w:rsidRPr="001B5A13">
        <w:rPr>
          <w:rStyle w:val="Textoennegrita"/>
          <w:rFonts w:cs="Times New Roman"/>
          <w:b w:val="0"/>
          <w:bCs w:val="0"/>
          <w:szCs w:val="24"/>
        </w:rPr>
        <w:t>Model</w:t>
      </w:r>
      <w:proofErr w:type="spellEnd"/>
      <w:r w:rsidRPr="001B5A13">
        <w:rPr>
          <w:rStyle w:val="Textoennegrita"/>
          <w:rFonts w:cs="Times New Roman"/>
          <w:b w:val="0"/>
          <w:bCs w:val="0"/>
          <w:szCs w:val="24"/>
        </w:rPr>
        <w:t xml:space="preserve"> que sirve para predecir que palabra siguen, </w:t>
      </w:r>
      <w:proofErr w:type="spellStart"/>
      <w:r w:rsidRPr="001B5A13">
        <w:rPr>
          <w:rStyle w:val="Textoennegrita"/>
          <w:rFonts w:cs="Times New Roman"/>
          <w:b w:val="0"/>
          <w:bCs w:val="0"/>
          <w:szCs w:val="24"/>
        </w:rPr>
        <w:t>Birdbrain</w:t>
      </w:r>
      <w:proofErr w:type="spellEnd"/>
      <w:r w:rsidRPr="001B5A13">
        <w:rPr>
          <w:rStyle w:val="Textoennegrita"/>
          <w:rFonts w:cs="Times New Roman"/>
          <w:b w:val="0"/>
          <w:bCs w:val="0"/>
          <w:szCs w:val="24"/>
        </w:rPr>
        <w:t xml:space="preserve"> que analiza los puntos débiles y fortalezas del usuario; por mencionar uno de tantos.</w:t>
      </w:r>
    </w:p>
    <w:p w14:paraId="4A98A182" w14:textId="03721C7C"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ab/>
        <w:t xml:space="preserve">Ahora bien como obtener el mejor uso de la IA en nuestro medio, para que los infantes tengan el mejor conocimiento posible; mucho se ha dicho sobre que las tareas y exámenes cortos no ayudan, pero aplicados eficientemente si podrían; máxime si se desarrolla como un tipo de juego educativo que llame la atención del estudiante, como ejemplo se podría crear un tutor virtual que después del día de estudio el maestro lo canalice en una red social y los niños empiecen a jugar </w:t>
      </w:r>
      <w:r w:rsidRPr="001B5A13">
        <w:rPr>
          <w:rStyle w:val="Textoennegrita"/>
          <w:rFonts w:cs="Times New Roman"/>
          <w:b w:val="0"/>
          <w:bCs w:val="0"/>
          <w:szCs w:val="24"/>
        </w:rPr>
        <w:lastRenderedPageBreak/>
        <w:t xml:space="preserve">con </w:t>
      </w:r>
      <w:proofErr w:type="spellStart"/>
      <w:r w:rsidRPr="001B5A13">
        <w:rPr>
          <w:rStyle w:val="Textoennegrita"/>
          <w:rFonts w:cs="Times New Roman"/>
          <w:b w:val="0"/>
          <w:bCs w:val="0"/>
          <w:szCs w:val="24"/>
        </w:rPr>
        <w:t>el</w:t>
      </w:r>
      <w:proofErr w:type="spellEnd"/>
      <w:r w:rsidRPr="001B5A13">
        <w:rPr>
          <w:rStyle w:val="Textoennegrita"/>
          <w:rFonts w:cs="Times New Roman"/>
          <w:b w:val="0"/>
          <w:bCs w:val="0"/>
          <w:szCs w:val="24"/>
        </w:rPr>
        <w:t>, que con dinaminas la IA recolecte los puntos fuertes y débiles del alumno y asigne juegos relacionados con la materia que no rinde efectivamente.</w:t>
      </w:r>
    </w:p>
    <w:p w14:paraId="5C78E09A" w14:textId="77777777" w:rsidR="00DD3CE1" w:rsidRPr="001B5A13" w:rsidRDefault="00DD3CE1" w:rsidP="0073716F">
      <w:pPr>
        <w:spacing w:before="240" w:line="360" w:lineRule="auto"/>
        <w:jc w:val="both"/>
        <w:rPr>
          <w:rStyle w:val="Textoennegrita"/>
          <w:rFonts w:cs="Times New Roman"/>
          <w:b w:val="0"/>
          <w:bCs w:val="0"/>
          <w:szCs w:val="24"/>
        </w:rPr>
      </w:pPr>
      <w:r w:rsidRPr="001B5A13">
        <w:rPr>
          <w:rStyle w:val="Textoennegrita"/>
          <w:rFonts w:cs="Times New Roman"/>
          <w:b w:val="0"/>
          <w:bCs w:val="0"/>
          <w:szCs w:val="24"/>
        </w:rPr>
        <w:tab/>
        <w:t>Por ello es de análisis el analizar esta didáctica educativa con los alumnos de las escuelas públicas del departamento de Jutiapa, para comprobar resultados y sondeos que analicen si efectivamente funciona el uso de la IA en los programas educativos existentes y como podrían ser mejorados</w:t>
      </w:r>
    </w:p>
    <w:p w14:paraId="244D4EC3" w14:textId="77777777" w:rsidR="00DD3CE1" w:rsidRPr="001B5A13" w:rsidRDefault="00DD3CE1" w:rsidP="0073716F">
      <w:pPr>
        <w:spacing w:before="240" w:line="360" w:lineRule="auto"/>
        <w:jc w:val="both"/>
        <w:rPr>
          <w:rStyle w:val="Textoennegrita"/>
          <w:rFonts w:cs="Times New Roman"/>
          <w:b w:val="0"/>
          <w:bCs w:val="0"/>
          <w:szCs w:val="24"/>
        </w:rPr>
      </w:pPr>
    </w:p>
    <w:p w14:paraId="44D34803" w14:textId="291605BB" w:rsidR="00DD3CE1" w:rsidRPr="001B5A13" w:rsidDel="00121170" w:rsidRDefault="00DD3CE1" w:rsidP="0073716F">
      <w:pPr>
        <w:spacing w:before="240" w:line="360" w:lineRule="auto"/>
        <w:jc w:val="both"/>
        <w:rPr>
          <w:del w:id="13" w:author="Jairo Monroy" w:date="2023-10-09T10:08:00Z"/>
          <w:rStyle w:val="Textoennegrita"/>
          <w:rFonts w:cs="Times New Roman"/>
          <w:b w:val="0"/>
          <w:bCs w:val="0"/>
          <w:szCs w:val="24"/>
        </w:rPr>
      </w:pPr>
      <w:del w:id="14" w:author="Jairo Monroy" w:date="2023-10-09T10:08:00Z">
        <w:r w:rsidRPr="001B5A13" w:rsidDel="00121170">
          <w:rPr>
            <w:rStyle w:val="Textoennegrita"/>
            <w:rFonts w:cs="Times New Roman"/>
            <w:b w:val="0"/>
            <w:bCs w:val="0"/>
            <w:szCs w:val="24"/>
          </w:rPr>
          <w:delText>FORMULACIÒN DEL PROBLEMA</w:delText>
        </w:r>
      </w:del>
    </w:p>
    <w:p w14:paraId="787E6544" w14:textId="43AEEBF0" w:rsidR="00DD3CE1" w:rsidRPr="001B5A13" w:rsidDel="00121170" w:rsidRDefault="00DD3CE1" w:rsidP="0073716F">
      <w:pPr>
        <w:spacing w:before="240" w:line="360" w:lineRule="auto"/>
        <w:jc w:val="both"/>
        <w:rPr>
          <w:del w:id="15" w:author="Jairo Monroy" w:date="2023-10-09T10:08:00Z"/>
          <w:rStyle w:val="Textoennegrita"/>
          <w:rFonts w:cs="Times New Roman"/>
          <w:b w:val="0"/>
          <w:bCs w:val="0"/>
          <w:szCs w:val="24"/>
        </w:rPr>
      </w:pPr>
      <w:del w:id="16" w:author="Jairo Monroy" w:date="2023-10-09T10:08:00Z">
        <w:r w:rsidRPr="001B5A13" w:rsidDel="00121170">
          <w:rPr>
            <w:rStyle w:val="Textoennegrita"/>
            <w:rFonts w:cs="Times New Roman"/>
            <w:b w:val="0"/>
            <w:bCs w:val="0"/>
            <w:szCs w:val="24"/>
          </w:rPr>
          <w:delText>PROBLEMA GENERAL:</w:delText>
        </w:r>
      </w:del>
    </w:p>
    <w:p w14:paraId="23FFDB2A" w14:textId="4AB4CA7D" w:rsidR="00DD3CE1" w:rsidRPr="001B5A13" w:rsidDel="00121170" w:rsidRDefault="00DD3CE1" w:rsidP="0073716F">
      <w:pPr>
        <w:spacing w:before="240" w:line="360" w:lineRule="auto"/>
        <w:jc w:val="both"/>
        <w:rPr>
          <w:del w:id="17" w:author="Jairo Monroy" w:date="2023-10-09T10:08:00Z"/>
          <w:rStyle w:val="Textoennegrita"/>
          <w:rFonts w:cs="Times New Roman"/>
          <w:b w:val="0"/>
          <w:bCs w:val="0"/>
          <w:szCs w:val="24"/>
        </w:rPr>
      </w:pPr>
      <w:del w:id="18" w:author="Jairo Monroy" w:date="2023-10-09T10:08:00Z">
        <w:r w:rsidRPr="001B5A13" w:rsidDel="00121170">
          <w:rPr>
            <w:rStyle w:val="Textoennegrita"/>
            <w:rFonts w:cs="Times New Roman"/>
            <w:b w:val="0"/>
            <w:bCs w:val="0"/>
            <w:szCs w:val="24"/>
          </w:rPr>
          <w:delText>¿Cuál podría ser el beneficio de la utilización de la IA en los programas educativos a nivel primaria, en el departamento de Jutiapa?</w:delText>
        </w:r>
      </w:del>
    </w:p>
    <w:p w14:paraId="29879EAB" w14:textId="7FC76121" w:rsidR="00DD3CE1" w:rsidRPr="001B5A13" w:rsidDel="00121170" w:rsidRDefault="00DD3CE1" w:rsidP="0073716F">
      <w:pPr>
        <w:spacing w:before="240" w:line="360" w:lineRule="auto"/>
        <w:jc w:val="both"/>
        <w:rPr>
          <w:del w:id="19" w:author="Jairo Monroy" w:date="2023-10-09T10:08:00Z"/>
          <w:rStyle w:val="Textoennegrita"/>
          <w:rFonts w:cs="Times New Roman"/>
          <w:b w:val="0"/>
          <w:bCs w:val="0"/>
          <w:szCs w:val="24"/>
        </w:rPr>
      </w:pPr>
      <w:del w:id="20" w:author="Jairo Monroy" w:date="2023-10-09T10:08:00Z">
        <w:r w:rsidRPr="001B5A13" w:rsidDel="00121170">
          <w:rPr>
            <w:rStyle w:val="Textoennegrita"/>
            <w:rFonts w:cs="Times New Roman"/>
            <w:b w:val="0"/>
            <w:bCs w:val="0"/>
            <w:szCs w:val="24"/>
          </w:rPr>
          <w:delText>PROBLEMAS ESPECÍFICOS:</w:delText>
        </w:r>
      </w:del>
    </w:p>
    <w:p w14:paraId="52DED9BE" w14:textId="0034568C" w:rsidR="00DD3CE1" w:rsidRPr="001B5A13" w:rsidDel="00121170" w:rsidRDefault="00DD3CE1" w:rsidP="0073716F">
      <w:pPr>
        <w:spacing w:before="240" w:line="360" w:lineRule="auto"/>
        <w:jc w:val="both"/>
        <w:rPr>
          <w:del w:id="21" w:author="Jairo Monroy" w:date="2023-10-09T10:08:00Z"/>
          <w:rStyle w:val="Textoennegrita"/>
          <w:rFonts w:cs="Times New Roman"/>
          <w:b w:val="0"/>
          <w:bCs w:val="0"/>
          <w:szCs w:val="24"/>
        </w:rPr>
      </w:pPr>
      <w:del w:id="22" w:author="Jairo Monroy" w:date="2023-10-09T10:08:00Z">
        <w:r w:rsidRPr="001B5A13" w:rsidDel="00121170">
          <w:rPr>
            <w:rStyle w:val="Textoennegrita"/>
            <w:rFonts w:cs="Times New Roman"/>
            <w:b w:val="0"/>
            <w:bCs w:val="0"/>
            <w:szCs w:val="24"/>
          </w:rPr>
          <w:delText>¿Cuál es la información que recoge una IA para indicar el progreso de un estudiante y como le beneficia?</w:delText>
        </w:r>
      </w:del>
    </w:p>
    <w:p w14:paraId="4A541CC6" w14:textId="4BFDC5E9" w:rsidR="00DD3CE1" w:rsidRPr="001B5A13" w:rsidDel="00121170" w:rsidRDefault="00DD3CE1" w:rsidP="0073716F">
      <w:pPr>
        <w:spacing w:before="240" w:line="360" w:lineRule="auto"/>
        <w:jc w:val="both"/>
        <w:rPr>
          <w:del w:id="23" w:author="Jairo Monroy" w:date="2023-10-09T10:08:00Z"/>
          <w:rStyle w:val="Textoennegrita"/>
          <w:rFonts w:cs="Times New Roman"/>
          <w:b w:val="0"/>
          <w:bCs w:val="0"/>
          <w:szCs w:val="24"/>
        </w:rPr>
      </w:pPr>
      <w:del w:id="24" w:author="Jairo Monroy" w:date="2023-10-09T10:08:00Z">
        <w:r w:rsidRPr="001B5A13" w:rsidDel="00121170">
          <w:rPr>
            <w:rStyle w:val="Textoennegrita"/>
            <w:rFonts w:cs="Times New Roman"/>
            <w:b w:val="0"/>
            <w:bCs w:val="0"/>
            <w:szCs w:val="24"/>
          </w:rPr>
          <w:delText>¿Cómo podría un Maestro sacar el mejor provecho de usar la IA, como herramienta de aprendizaje?</w:delText>
        </w:r>
      </w:del>
    </w:p>
    <w:p w14:paraId="17E0AE1A" w14:textId="13CEF5E0" w:rsidR="00DD3CE1" w:rsidRPr="001B5A13" w:rsidDel="00121170" w:rsidRDefault="00DD3CE1" w:rsidP="0073716F">
      <w:pPr>
        <w:spacing w:before="240" w:line="360" w:lineRule="auto"/>
        <w:jc w:val="both"/>
        <w:rPr>
          <w:del w:id="25" w:author="Jairo Monroy" w:date="2023-10-09T10:08:00Z"/>
          <w:rStyle w:val="Textoennegrita"/>
          <w:rFonts w:cs="Times New Roman"/>
          <w:b w:val="0"/>
          <w:bCs w:val="0"/>
          <w:szCs w:val="24"/>
        </w:rPr>
      </w:pPr>
      <w:del w:id="26" w:author="Jairo Monroy" w:date="2023-10-09T10:08:00Z">
        <w:r w:rsidRPr="001B5A13" w:rsidDel="00121170">
          <w:rPr>
            <w:rStyle w:val="Textoennegrita"/>
            <w:rFonts w:cs="Times New Roman"/>
            <w:b w:val="0"/>
            <w:bCs w:val="0"/>
            <w:szCs w:val="24"/>
          </w:rPr>
          <w:delText>¿Cuál será la diferencia entre enseñanza educativa normal y la enseñanza con el apoyo de la IA?</w:delText>
        </w:r>
      </w:del>
    </w:p>
    <w:p w14:paraId="2183CA94" w14:textId="308434D8" w:rsidR="00DD3CE1" w:rsidRPr="001B5A13" w:rsidRDefault="00DD3CE1" w:rsidP="0073716F">
      <w:pPr>
        <w:spacing w:before="240" w:line="360" w:lineRule="auto"/>
        <w:jc w:val="both"/>
        <w:rPr>
          <w:rStyle w:val="Textoennegrita"/>
          <w:rFonts w:cs="Times New Roman"/>
          <w:b w:val="0"/>
          <w:bCs w:val="0"/>
          <w:szCs w:val="24"/>
        </w:rPr>
      </w:pPr>
      <w:del w:id="27" w:author="Jairo Monroy" w:date="2023-10-09T10:08:00Z">
        <w:r w:rsidRPr="001B5A13" w:rsidDel="00121170">
          <w:rPr>
            <w:rStyle w:val="Textoennegrita"/>
            <w:rFonts w:cs="Times New Roman"/>
            <w:b w:val="0"/>
            <w:bCs w:val="0"/>
            <w:szCs w:val="24"/>
          </w:rPr>
          <w:delText>¿Cómo podría implementarse la enseñanza con el apoyo de la IA sin ser económicamente de alto costo?</w:delText>
        </w:r>
      </w:del>
      <w:ins w:id="28" w:author="Jairo Monroy" w:date="2023-10-09T10:08:00Z">
        <w:r w:rsidR="00121170">
          <w:rPr>
            <w:rStyle w:val="Textoennegrita"/>
            <w:rFonts w:cs="Times New Roman"/>
            <w:b w:val="0"/>
            <w:bCs w:val="0"/>
            <w:szCs w:val="24"/>
          </w:rPr>
          <w:t xml:space="preserve"> **Todo eso está demás no se ha solicitado. Solo debe agregar citas a lo anterior según se le indicó</w:t>
        </w:r>
      </w:ins>
    </w:p>
    <w:p w14:paraId="57FF4CE8" w14:textId="77777777" w:rsidR="00DD3CE1" w:rsidRPr="001B5A13" w:rsidRDefault="00DD3CE1" w:rsidP="0073716F">
      <w:pPr>
        <w:spacing w:before="240" w:line="360" w:lineRule="auto"/>
        <w:jc w:val="both"/>
        <w:rPr>
          <w:rStyle w:val="Textoennegrita"/>
          <w:rFonts w:cs="Times New Roman"/>
          <w:b w:val="0"/>
          <w:bCs w:val="0"/>
          <w:szCs w:val="24"/>
        </w:rPr>
      </w:pPr>
    </w:p>
    <w:p w14:paraId="370C8D98" w14:textId="3BB51757" w:rsidR="00800707" w:rsidRPr="00E50845" w:rsidRDefault="00800707" w:rsidP="00E50845">
      <w:pPr>
        <w:pStyle w:val="Ttulo1"/>
        <w:numPr>
          <w:ilvl w:val="0"/>
          <w:numId w:val="7"/>
        </w:numPr>
        <w:spacing w:line="360" w:lineRule="auto"/>
        <w:rPr>
          <w:rStyle w:val="Textoennegrita"/>
          <w:rFonts w:ascii="Times New Roman" w:hAnsi="Times New Roman" w:cs="Times New Roman"/>
          <w:color w:val="auto"/>
          <w:sz w:val="24"/>
          <w:szCs w:val="24"/>
        </w:rPr>
      </w:pPr>
      <w:bookmarkStart w:id="29" w:name="_Toc147560515"/>
      <w:r w:rsidRPr="00E50845">
        <w:rPr>
          <w:rStyle w:val="Textoennegrita"/>
          <w:rFonts w:ascii="Times New Roman" w:hAnsi="Times New Roman" w:cs="Times New Roman"/>
          <w:color w:val="auto"/>
          <w:sz w:val="24"/>
          <w:szCs w:val="24"/>
        </w:rPr>
        <w:lastRenderedPageBreak/>
        <w:t>VARIABLES</w:t>
      </w:r>
      <w:bookmarkEnd w:id="29"/>
    </w:p>
    <w:p w14:paraId="3AE0D788" w14:textId="1DE5BAFF" w:rsidR="00800707" w:rsidRPr="00E50845" w:rsidRDefault="00E50845" w:rsidP="00E50845">
      <w:pPr>
        <w:pStyle w:val="Ttulo1"/>
        <w:spacing w:line="360" w:lineRule="auto"/>
        <w:ind w:firstLine="648"/>
        <w:rPr>
          <w:rStyle w:val="Textoennegrita"/>
          <w:rFonts w:ascii="Times New Roman" w:hAnsi="Times New Roman" w:cs="Times New Roman"/>
          <w:color w:val="auto"/>
          <w:sz w:val="24"/>
          <w:szCs w:val="24"/>
        </w:rPr>
      </w:pPr>
      <w:bookmarkStart w:id="30" w:name="_Toc147560516"/>
      <w:r>
        <w:rPr>
          <w:rStyle w:val="Textoennegrita"/>
          <w:rFonts w:ascii="Times New Roman" w:hAnsi="Times New Roman" w:cs="Times New Roman"/>
          <w:color w:val="auto"/>
          <w:sz w:val="24"/>
          <w:szCs w:val="24"/>
        </w:rPr>
        <w:t xml:space="preserve">4.1 </w:t>
      </w:r>
      <w:r w:rsidR="00800707" w:rsidRPr="00E50845">
        <w:rPr>
          <w:rStyle w:val="Textoennegrita"/>
          <w:rFonts w:ascii="Times New Roman" w:hAnsi="Times New Roman" w:cs="Times New Roman"/>
          <w:color w:val="auto"/>
          <w:sz w:val="24"/>
          <w:szCs w:val="24"/>
        </w:rPr>
        <w:t>CUANTITATIVAS</w:t>
      </w:r>
      <w:bookmarkEnd w:id="30"/>
      <w:ins w:id="31" w:author="Jairo Monroy" w:date="2023-10-09T10:09:00Z">
        <w:r w:rsidR="00121170">
          <w:rPr>
            <w:rStyle w:val="Textoennegrita"/>
            <w:rFonts w:ascii="Times New Roman" w:hAnsi="Times New Roman" w:cs="Times New Roman"/>
            <w:color w:val="auto"/>
            <w:sz w:val="24"/>
            <w:szCs w:val="24"/>
          </w:rPr>
          <w:t xml:space="preserve"> para apoyarles les puedo decir que deben agregar variables donde se sepa claramente lo que los encuestados responderán, por ejemplo (y tam</w:t>
        </w:r>
      </w:ins>
      <w:ins w:id="32" w:author="Jairo Monroy" w:date="2023-10-09T10:10:00Z">
        <w:r w:rsidR="00121170">
          <w:rPr>
            <w:rStyle w:val="Textoennegrita"/>
            <w:rFonts w:ascii="Times New Roman" w:hAnsi="Times New Roman" w:cs="Times New Roman"/>
            <w:color w:val="auto"/>
            <w:sz w:val="24"/>
            <w:szCs w:val="24"/>
          </w:rPr>
          <w:t xml:space="preserve">bién las pueden usar si lo desean) 1. “De 1 a 10 que nivel de confianza le tienen al </w:t>
        </w:r>
        <w:proofErr w:type="spellStart"/>
        <w:r w:rsidR="00121170">
          <w:rPr>
            <w:rStyle w:val="Textoennegrita"/>
            <w:rFonts w:ascii="Times New Roman" w:hAnsi="Times New Roman" w:cs="Times New Roman"/>
            <w:color w:val="auto"/>
            <w:sz w:val="24"/>
            <w:szCs w:val="24"/>
          </w:rPr>
          <w:t>ChapGPT</w:t>
        </w:r>
        <w:proofErr w:type="spellEnd"/>
        <w:r w:rsidR="00121170">
          <w:rPr>
            <w:rStyle w:val="Textoennegrita"/>
            <w:rFonts w:ascii="Times New Roman" w:hAnsi="Times New Roman" w:cs="Times New Roman"/>
            <w:color w:val="auto"/>
            <w:sz w:val="24"/>
            <w:szCs w:val="24"/>
          </w:rPr>
          <w:t>”</w:t>
        </w:r>
      </w:ins>
      <w:ins w:id="33" w:author="Jairo Monroy" w:date="2023-10-09T10:11:00Z">
        <w:r w:rsidR="00121170">
          <w:rPr>
            <w:rStyle w:val="Textoennegrita"/>
            <w:rFonts w:ascii="Times New Roman" w:hAnsi="Times New Roman" w:cs="Times New Roman"/>
            <w:color w:val="auto"/>
            <w:sz w:val="24"/>
            <w:szCs w:val="24"/>
          </w:rPr>
          <w:t xml:space="preserve"> 2. “Cantidad de veces a la semana</w:t>
        </w:r>
      </w:ins>
      <w:ins w:id="34" w:author="Jairo Monroy" w:date="2023-10-09T10:12:00Z">
        <w:r w:rsidR="00121170">
          <w:rPr>
            <w:rStyle w:val="Textoennegrita"/>
            <w:rFonts w:ascii="Times New Roman" w:hAnsi="Times New Roman" w:cs="Times New Roman"/>
            <w:color w:val="auto"/>
            <w:sz w:val="24"/>
            <w:szCs w:val="24"/>
          </w:rPr>
          <w:t xml:space="preserve"> en las que</w:t>
        </w:r>
      </w:ins>
      <w:ins w:id="35" w:author="Jairo Monroy" w:date="2023-10-09T10:11:00Z">
        <w:r w:rsidR="00121170">
          <w:rPr>
            <w:rStyle w:val="Textoennegrita"/>
            <w:rFonts w:ascii="Times New Roman" w:hAnsi="Times New Roman" w:cs="Times New Roman"/>
            <w:color w:val="auto"/>
            <w:sz w:val="24"/>
            <w:szCs w:val="24"/>
          </w:rPr>
          <w:t xml:space="preserve"> hago uso del Chat GPT”</w:t>
        </w:r>
      </w:ins>
    </w:p>
    <w:p w14:paraId="3D6C84DF" w14:textId="606190D5" w:rsidR="00800707" w:rsidRPr="00800707" w:rsidRDefault="00800707" w:rsidP="0073716F">
      <w:pPr>
        <w:numPr>
          <w:ilvl w:val="0"/>
          <w:numId w:val="2"/>
        </w:numPr>
        <w:spacing w:before="240" w:line="360" w:lineRule="auto"/>
        <w:jc w:val="both"/>
        <w:rPr>
          <w:rFonts w:cs="Times New Roman"/>
          <w:szCs w:val="24"/>
          <w:lang w:val="es-GT"/>
        </w:rPr>
      </w:pPr>
      <w:del w:id="36" w:author="Jairo Monroy" w:date="2023-10-09T10:09:00Z">
        <w:r w:rsidRPr="00800707" w:rsidDel="00121170">
          <w:rPr>
            <w:rFonts w:cs="Times New Roman"/>
            <w:szCs w:val="24"/>
            <w:lang w:val="es-GT"/>
          </w:rPr>
          <w:delText>Evalúa la consistencia lógica y fluidez de las respuestas generadas por ChatGPT en relación con el contexto de la conversación.</w:delText>
        </w:r>
      </w:del>
      <w:ins w:id="37" w:author="Jairo Monroy" w:date="2023-10-09T10:09:00Z">
        <w:r w:rsidR="00121170">
          <w:rPr>
            <w:rFonts w:cs="Times New Roman"/>
            <w:szCs w:val="24"/>
            <w:lang w:val="es-GT"/>
          </w:rPr>
          <w:t xml:space="preserve"> Variable muy ambigua</w:t>
        </w:r>
      </w:ins>
    </w:p>
    <w:p w14:paraId="07322646" w14:textId="6581BED3" w:rsidR="00800707" w:rsidRPr="001B5A13" w:rsidRDefault="00800707" w:rsidP="0073716F">
      <w:pPr>
        <w:numPr>
          <w:ilvl w:val="0"/>
          <w:numId w:val="3"/>
        </w:numPr>
        <w:spacing w:before="240" w:line="360" w:lineRule="auto"/>
        <w:jc w:val="both"/>
        <w:rPr>
          <w:rFonts w:cs="Times New Roman"/>
          <w:szCs w:val="24"/>
          <w:lang w:val="es-GT"/>
        </w:rPr>
      </w:pPr>
      <w:del w:id="38" w:author="Jairo Monroy" w:date="2023-10-09T10:09:00Z">
        <w:r w:rsidRPr="00800707" w:rsidDel="00121170">
          <w:rPr>
            <w:rFonts w:cs="Times New Roman"/>
            <w:szCs w:val="24"/>
            <w:lang w:val="es-GT"/>
          </w:rPr>
          <w:delText>Medido en términos de la pertinencia del contenido proporcionado y su utilidad para satisfacer las necesidades informativas del usuario.</w:delText>
        </w:r>
      </w:del>
      <w:ins w:id="39" w:author="Jairo Monroy" w:date="2023-10-09T10:09:00Z">
        <w:r w:rsidR="00121170">
          <w:rPr>
            <w:rFonts w:cs="Times New Roman"/>
            <w:szCs w:val="24"/>
            <w:lang w:val="es-GT"/>
          </w:rPr>
          <w:t xml:space="preserve"> Variable muy ambigua</w:t>
        </w:r>
      </w:ins>
    </w:p>
    <w:p w14:paraId="72329F64" w14:textId="77777777" w:rsidR="00800707" w:rsidRPr="00800707" w:rsidRDefault="00800707" w:rsidP="0073716F">
      <w:pPr>
        <w:spacing w:before="240" w:line="360" w:lineRule="auto"/>
        <w:ind w:left="720" w:firstLine="0"/>
        <w:jc w:val="both"/>
        <w:rPr>
          <w:rFonts w:cs="Times New Roman"/>
          <w:b/>
          <w:bCs/>
          <w:szCs w:val="24"/>
          <w:lang w:val="es-GT"/>
        </w:rPr>
      </w:pPr>
    </w:p>
    <w:p w14:paraId="48259E10" w14:textId="537C64EF" w:rsidR="00800707" w:rsidRPr="00E50845" w:rsidRDefault="00800707" w:rsidP="0069701C">
      <w:pPr>
        <w:pStyle w:val="Ttulo1"/>
        <w:numPr>
          <w:ilvl w:val="0"/>
          <w:numId w:val="7"/>
        </w:numPr>
        <w:spacing w:line="360" w:lineRule="auto"/>
        <w:rPr>
          <w:rStyle w:val="Textoennegrita"/>
          <w:rFonts w:ascii="Times New Roman" w:hAnsi="Times New Roman" w:cs="Times New Roman"/>
          <w:color w:val="auto"/>
          <w:sz w:val="24"/>
          <w:szCs w:val="24"/>
          <w:lang w:val="es-GT"/>
        </w:rPr>
      </w:pPr>
      <w:bookmarkStart w:id="40" w:name="_Toc147560517"/>
      <w:r w:rsidRPr="00E50845">
        <w:rPr>
          <w:rStyle w:val="Textoennegrita"/>
          <w:rFonts w:ascii="Times New Roman" w:hAnsi="Times New Roman" w:cs="Times New Roman"/>
          <w:color w:val="auto"/>
          <w:sz w:val="24"/>
          <w:szCs w:val="24"/>
        </w:rPr>
        <w:t>PREGUNTAS DE INVESTIGACIÓN</w:t>
      </w:r>
      <w:bookmarkEnd w:id="40"/>
      <w:r w:rsidRPr="00E50845">
        <w:rPr>
          <w:rStyle w:val="Textoennegrita"/>
          <w:rFonts w:ascii="Times New Roman" w:hAnsi="Times New Roman" w:cs="Times New Roman"/>
          <w:color w:val="auto"/>
          <w:sz w:val="24"/>
          <w:szCs w:val="24"/>
        </w:rPr>
        <w:t xml:space="preserve"> </w:t>
      </w:r>
    </w:p>
    <w:p w14:paraId="683B7752" w14:textId="04674086" w:rsidR="00800707" w:rsidRPr="001B5A13" w:rsidRDefault="00800707" w:rsidP="0073716F">
      <w:pPr>
        <w:spacing w:before="240" w:line="360" w:lineRule="auto"/>
        <w:ind w:left="360" w:firstLine="0"/>
        <w:jc w:val="both"/>
        <w:rPr>
          <w:rFonts w:cs="Times New Roman"/>
          <w:szCs w:val="24"/>
        </w:rPr>
      </w:pPr>
      <w:proofErr w:type="gramStart"/>
      <w:r w:rsidRPr="001B5A13">
        <w:rPr>
          <w:rFonts w:cs="Times New Roman"/>
          <w:szCs w:val="24"/>
        </w:rPr>
        <w:t>1¿</w:t>
      </w:r>
      <w:proofErr w:type="gramEnd"/>
      <w:r w:rsidRPr="001B5A13">
        <w:rPr>
          <w:rFonts w:cs="Times New Roman"/>
          <w:szCs w:val="24"/>
        </w:rPr>
        <w:t>Hasta qué punto la inteligencia artificial puede influir en la evolución de la educación y en la redefinición de los roles de los docentes y estudiantes?</w:t>
      </w:r>
    </w:p>
    <w:p w14:paraId="4C5D721C" w14:textId="77777777" w:rsidR="00800707" w:rsidRPr="001B5A13" w:rsidRDefault="00800707" w:rsidP="0073716F">
      <w:pPr>
        <w:pStyle w:val="Prrafodelista"/>
        <w:spacing w:before="240" w:line="360" w:lineRule="auto"/>
        <w:jc w:val="both"/>
        <w:rPr>
          <w:rFonts w:cs="Times New Roman"/>
          <w:szCs w:val="24"/>
        </w:rPr>
      </w:pPr>
    </w:p>
    <w:p w14:paraId="37EF7689" w14:textId="546FA735" w:rsidR="00800707" w:rsidRPr="001B5A13" w:rsidRDefault="00800707" w:rsidP="0073716F">
      <w:pPr>
        <w:spacing w:before="240" w:line="360" w:lineRule="auto"/>
        <w:ind w:left="360" w:firstLine="0"/>
        <w:jc w:val="both"/>
        <w:rPr>
          <w:rFonts w:cs="Times New Roman"/>
          <w:szCs w:val="24"/>
        </w:rPr>
      </w:pPr>
      <w:proofErr w:type="gramStart"/>
      <w:r w:rsidRPr="001B5A13">
        <w:rPr>
          <w:rFonts w:cs="Times New Roman"/>
          <w:szCs w:val="24"/>
        </w:rPr>
        <w:t>2¿</w:t>
      </w:r>
      <w:proofErr w:type="gramEnd"/>
      <w:r w:rsidRPr="001B5A13">
        <w:rPr>
          <w:rFonts w:cs="Times New Roman"/>
          <w:szCs w:val="24"/>
        </w:rPr>
        <w:t>Cómo afecta el uso de sistemas de inteligencia artificial en la educación a la formación de habilidades sociales y emocionales en los estudiantes, como la empatía, la colaboración y la resolución de conflictos?</w:t>
      </w:r>
    </w:p>
    <w:p w14:paraId="78A341DA" w14:textId="77777777" w:rsidR="00800707" w:rsidRPr="001B5A13" w:rsidRDefault="00800707" w:rsidP="0073716F">
      <w:pPr>
        <w:pStyle w:val="Prrafodelista"/>
        <w:spacing w:before="240" w:line="360" w:lineRule="auto"/>
        <w:jc w:val="both"/>
        <w:rPr>
          <w:rFonts w:cs="Times New Roman"/>
          <w:szCs w:val="24"/>
        </w:rPr>
      </w:pPr>
    </w:p>
    <w:p w14:paraId="2A225177" w14:textId="34A2060C" w:rsidR="00800707" w:rsidRPr="001B5A13" w:rsidRDefault="00800707" w:rsidP="0073716F">
      <w:pPr>
        <w:spacing w:before="240" w:line="360" w:lineRule="auto"/>
        <w:ind w:left="360" w:firstLine="0"/>
        <w:jc w:val="both"/>
        <w:rPr>
          <w:rFonts w:cs="Times New Roman"/>
          <w:szCs w:val="24"/>
        </w:rPr>
      </w:pPr>
      <w:proofErr w:type="gramStart"/>
      <w:r w:rsidRPr="001B5A13">
        <w:rPr>
          <w:rFonts w:cs="Times New Roman"/>
          <w:szCs w:val="24"/>
        </w:rPr>
        <w:t>3¿</w:t>
      </w:r>
      <w:proofErr w:type="gramEnd"/>
      <w:r w:rsidRPr="001B5A13">
        <w:rPr>
          <w:rFonts w:cs="Times New Roman"/>
          <w:szCs w:val="24"/>
        </w:rPr>
        <w:t>Podría la IA moldear la forma en que los estudiantes perciben su propio aprendizaje y desarrollo personal?</w:t>
      </w:r>
    </w:p>
    <w:p w14:paraId="78364282" w14:textId="11D29942" w:rsidR="00DD3CE1" w:rsidRPr="00E50845" w:rsidRDefault="00800707" w:rsidP="0069701C">
      <w:pPr>
        <w:pStyle w:val="Ttulo1"/>
        <w:numPr>
          <w:ilvl w:val="0"/>
          <w:numId w:val="7"/>
        </w:numPr>
        <w:spacing w:line="360" w:lineRule="auto"/>
        <w:rPr>
          <w:rStyle w:val="Textoennegrita"/>
          <w:rFonts w:ascii="Times New Roman" w:hAnsi="Times New Roman" w:cs="Times New Roman"/>
          <w:color w:val="auto"/>
          <w:sz w:val="24"/>
          <w:szCs w:val="24"/>
        </w:rPr>
      </w:pPr>
      <w:bookmarkStart w:id="41" w:name="_Toc147560518"/>
      <w:r w:rsidRPr="00E50845">
        <w:rPr>
          <w:rStyle w:val="Textoennegrita"/>
          <w:rFonts w:ascii="Times New Roman" w:hAnsi="Times New Roman" w:cs="Times New Roman"/>
          <w:color w:val="auto"/>
          <w:sz w:val="24"/>
          <w:szCs w:val="24"/>
        </w:rPr>
        <w:t>HIPOTESIS</w:t>
      </w:r>
      <w:bookmarkEnd w:id="41"/>
    </w:p>
    <w:p w14:paraId="5C82A744" w14:textId="77777777" w:rsidR="00800707" w:rsidRPr="001B5A13" w:rsidRDefault="00800707" w:rsidP="0073716F">
      <w:pPr>
        <w:spacing w:before="240" w:line="360" w:lineRule="auto"/>
        <w:ind w:firstLine="0"/>
        <w:jc w:val="both"/>
        <w:rPr>
          <w:rFonts w:cs="Times New Roman"/>
          <w:szCs w:val="24"/>
        </w:rPr>
      </w:pPr>
      <w:r w:rsidRPr="001B5A13">
        <w:rPr>
          <w:rFonts w:cs="Times New Roman"/>
          <w:szCs w:val="24"/>
        </w:rPr>
        <w:t xml:space="preserve">La IA tiene potencial de mejorar la personalización y la eficacia del aprendizaje, al adaptar contenidos y métodos de enseñanza de manera individual para satisfacer las necesidades de cada </w:t>
      </w:r>
      <w:r w:rsidRPr="001B5A13">
        <w:rPr>
          <w:rFonts w:cs="Times New Roman"/>
          <w:szCs w:val="24"/>
        </w:rPr>
        <w:lastRenderedPageBreak/>
        <w:t>estudiante, pero a la vez no porque existen desafíos importantes, como la privacidad de datos, ética del uso de la IA y la necesidad de una formación adecuada para los educadores.</w:t>
      </w:r>
    </w:p>
    <w:p w14:paraId="4A91D969" w14:textId="77777777" w:rsidR="00800707" w:rsidRPr="001B5A13" w:rsidRDefault="00800707" w:rsidP="0073716F">
      <w:pPr>
        <w:spacing w:before="240" w:line="360" w:lineRule="auto"/>
        <w:ind w:firstLine="0"/>
        <w:jc w:val="both"/>
        <w:rPr>
          <w:rFonts w:cs="Times New Roman"/>
          <w:szCs w:val="24"/>
        </w:rPr>
      </w:pPr>
    </w:p>
    <w:p w14:paraId="543CEDC7" w14:textId="4ADA9DAE" w:rsidR="00800707" w:rsidRPr="00E50845" w:rsidRDefault="00800707" w:rsidP="0069701C">
      <w:pPr>
        <w:pStyle w:val="Ttulo1"/>
        <w:numPr>
          <w:ilvl w:val="0"/>
          <w:numId w:val="7"/>
        </w:numPr>
        <w:spacing w:line="360" w:lineRule="auto"/>
        <w:rPr>
          <w:rStyle w:val="Textoennegrita"/>
          <w:rFonts w:ascii="Times New Roman" w:hAnsi="Times New Roman" w:cs="Times New Roman"/>
          <w:color w:val="auto"/>
          <w:sz w:val="24"/>
          <w:szCs w:val="24"/>
        </w:rPr>
      </w:pPr>
      <w:bookmarkStart w:id="42" w:name="_Toc147560519"/>
      <w:r w:rsidRPr="00E50845">
        <w:rPr>
          <w:rStyle w:val="Textoennegrita"/>
          <w:rFonts w:ascii="Times New Roman" w:hAnsi="Times New Roman" w:cs="Times New Roman"/>
          <w:color w:val="auto"/>
          <w:sz w:val="24"/>
          <w:szCs w:val="24"/>
        </w:rPr>
        <w:t>OBJETIVOS</w:t>
      </w:r>
      <w:bookmarkEnd w:id="42"/>
      <w:r w:rsidRPr="00E50845">
        <w:rPr>
          <w:rStyle w:val="Textoennegrita"/>
          <w:rFonts w:ascii="Times New Roman" w:hAnsi="Times New Roman" w:cs="Times New Roman"/>
          <w:color w:val="auto"/>
          <w:sz w:val="24"/>
          <w:szCs w:val="24"/>
        </w:rPr>
        <w:t xml:space="preserve"> </w:t>
      </w:r>
    </w:p>
    <w:p w14:paraId="5638B956" w14:textId="7A32F799" w:rsidR="00800707" w:rsidRPr="00E50845" w:rsidRDefault="0069701C" w:rsidP="0069701C">
      <w:pPr>
        <w:pStyle w:val="Ttulo1"/>
        <w:spacing w:line="360" w:lineRule="auto"/>
        <w:ind w:firstLine="648"/>
        <w:rPr>
          <w:rStyle w:val="Textoennegrita"/>
          <w:rFonts w:ascii="Times New Roman" w:hAnsi="Times New Roman" w:cs="Times New Roman"/>
          <w:color w:val="auto"/>
          <w:sz w:val="24"/>
          <w:szCs w:val="24"/>
        </w:rPr>
      </w:pPr>
      <w:bookmarkStart w:id="43" w:name="_Toc147560520"/>
      <w:r>
        <w:rPr>
          <w:rStyle w:val="Textoennegrita"/>
          <w:rFonts w:ascii="Times New Roman" w:hAnsi="Times New Roman" w:cs="Times New Roman"/>
          <w:color w:val="auto"/>
          <w:sz w:val="24"/>
          <w:szCs w:val="24"/>
        </w:rPr>
        <w:t xml:space="preserve">7.1 </w:t>
      </w:r>
      <w:r w:rsidR="00800707" w:rsidRPr="00E50845">
        <w:rPr>
          <w:rStyle w:val="Textoennegrita"/>
          <w:rFonts w:ascii="Times New Roman" w:hAnsi="Times New Roman" w:cs="Times New Roman"/>
          <w:color w:val="auto"/>
          <w:sz w:val="24"/>
          <w:szCs w:val="24"/>
        </w:rPr>
        <w:t>OBJETIVO GENERAL</w:t>
      </w:r>
      <w:bookmarkEnd w:id="43"/>
      <w:ins w:id="44" w:author="Jairo Monroy" w:date="2023-10-09T10:13:00Z">
        <w:r w:rsidR="00953FA1">
          <w:rPr>
            <w:rStyle w:val="Textoennegrita"/>
            <w:rFonts w:ascii="Times New Roman" w:hAnsi="Times New Roman" w:cs="Times New Roman"/>
            <w:color w:val="auto"/>
            <w:sz w:val="24"/>
            <w:szCs w:val="24"/>
          </w:rPr>
          <w:t xml:space="preserve"> revisar los verbos según Bloom</w:t>
        </w:r>
      </w:ins>
    </w:p>
    <w:p w14:paraId="5E620EEE" w14:textId="77777777" w:rsidR="00800707" w:rsidRPr="001B5A13" w:rsidRDefault="00800707" w:rsidP="0073716F">
      <w:pPr>
        <w:pStyle w:val="Prrafodelista"/>
        <w:spacing w:before="240" w:line="360" w:lineRule="auto"/>
        <w:ind w:firstLine="0"/>
        <w:jc w:val="both"/>
        <w:rPr>
          <w:rFonts w:cs="Times New Roman"/>
          <w:szCs w:val="24"/>
          <w:lang w:eastAsia="es-GT"/>
        </w:rPr>
      </w:pPr>
      <w:r w:rsidRPr="00953FA1">
        <w:rPr>
          <w:rFonts w:cs="Times New Roman"/>
          <w:color w:val="FF0000"/>
          <w:szCs w:val="24"/>
          <w:lang w:eastAsia="es-GT"/>
          <w:rPrChange w:id="45" w:author="Jairo Monroy" w:date="2023-10-09T10:12:00Z">
            <w:rPr>
              <w:rFonts w:cs="Times New Roman"/>
              <w:szCs w:val="24"/>
              <w:lang w:eastAsia="es-GT"/>
            </w:rPr>
          </w:rPrChange>
        </w:rPr>
        <w:t>Desarrollar</w:t>
      </w:r>
      <w:r w:rsidRPr="001B5A13">
        <w:rPr>
          <w:rFonts w:cs="Times New Roman"/>
          <w:szCs w:val="24"/>
          <w:lang w:eastAsia="es-GT"/>
        </w:rPr>
        <w:t xml:space="preserve"> y mejorar continuamente la Inteligencia Artificial de </w:t>
      </w:r>
      <w:proofErr w:type="spellStart"/>
      <w:r w:rsidRPr="001B5A13">
        <w:rPr>
          <w:rFonts w:cs="Times New Roman"/>
          <w:szCs w:val="24"/>
          <w:lang w:eastAsia="es-GT"/>
        </w:rPr>
        <w:t>ChatGPT</w:t>
      </w:r>
      <w:proofErr w:type="spellEnd"/>
      <w:r w:rsidRPr="001B5A13">
        <w:rPr>
          <w:rFonts w:cs="Times New Roman"/>
          <w:szCs w:val="24"/>
          <w:lang w:eastAsia="es-GT"/>
        </w:rPr>
        <w:t xml:space="preserve"> para proporcionar una experiencia de conversación más intuitiva, precisa y útil en una variedad de dominios y aplicaciones, garantizando la ética, la transparencia y la responsabilidad en su implementación.</w:t>
      </w:r>
    </w:p>
    <w:p w14:paraId="11B36C70" w14:textId="77777777" w:rsidR="00800707" w:rsidRPr="001B5A13" w:rsidRDefault="00800707" w:rsidP="0073716F">
      <w:pPr>
        <w:pStyle w:val="Prrafodelista"/>
        <w:spacing w:before="240" w:line="360" w:lineRule="auto"/>
        <w:ind w:firstLine="0"/>
        <w:jc w:val="both"/>
        <w:rPr>
          <w:rFonts w:cs="Times New Roman"/>
          <w:szCs w:val="24"/>
          <w:lang w:eastAsia="es-GT"/>
        </w:rPr>
      </w:pPr>
    </w:p>
    <w:p w14:paraId="45965763" w14:textId="39DAA1BA" w:rsidR="00800707" w:rsidRPr="00E50845" w:rsidRDefault="0069701C" w:rsidP="0069701C">
      <w:pPr>
        <w:pStyle w:val="Ttulo1"/>
        <w:spacing w:line="360" w:lineRule="auto"/>
        <w:ind w:firstLine="708"/>
        <w:rPr>
          <w:rStyle w:val="Textoennegrita"/>
          <w:rFonts w:ascii="Times New Roman" w:hAnsi="Times New Roman" w:cs="Times New Roman"/>
          <w:color w:val="auto"/>
          <w:sz w:val="24"/>
          <w:szCs w:val="24"/>
        </w:rPr>
      </w:pPr>
      <w:bookmarkStart w:id="46" w:name="_Toc147560521"/>
      <w:r>
        <w:rPr>
          <w:rStyle w:val="Textoennegrita"/>
          <w:rFonts w:ascii="Times New Roman" w:hAnsi="Times New Roman" w:cs="Times New Roman"/>
          <w:color w:val="auto"/>
          <w:sz w:val="24"/>
          <w:szCs w:val="24"/>
        </w:rPr>
        <w:t xml:space="preserve">7.2 </w:t>
      </w:r>
      <w:r w:rsidR="00800707" w:rsidRPr="00E50845">
        <w:rPr>
          <w:rStyle w:val="Textoennegrita"/>
          <w:rFonts w:ascii="Times New Roman" w:hAnsi="Times New Roman" w:cs="Times New Roman"/>
          <w:color w:val="auto"/>
          <w:sz w:val="24"/>
          <w:szCs w:val="24"/>
        </w:rPr>
        <w:t>OBJETIVOS ESPECIFICOS</w:t>
      </w:r>
      <w:bookmarkEnd w:id="46"/>
      <w:r w:rsidR="00800707" w:rsidRPr="00E50845">
        <w:rPr>
          <w:rStyle w:val="Textoennegrita"/>
          <w:rFonts w:ascii="Times New Roman" w:hAnsi="Times New Roman" w:cs="Times New Roman"/>
          <w:color w:val="auto"/>
          <w:sz w:val="24"/>
          <w:szCs w:val="24"/>
        </w:rPr>
        <w:t xml:space="preserve"> </w:t>
      </w:r>
      <w:ins w:id="47" w:author="Jairo Monroy" w:date="2023-10-09T10:13:00Z">
        <w:r w:rsidR="00953FA1">
          <w:rPr>
            <w:rStyle w:val="Textoennegrita"/>
            <w:rFonts w:ascii="Times New Roman" w:hAnsi="Times New Roman" w:cs="Times New Roman"/>
            <w:color w:val="auto"/>
            <w:sz w:val="24"/>
            <w:szCs w:val="24"/>
          </w:rPr>
          <w:t>revisar los verbos según Bloom</w:t>
        </w:r>
      </w:ins>
    </w:p>
    <w:p w14:paraId="47340E78" w14:textId="6AD7FE3B" w:rsidR="00800707" w:rsidRPr="001B5A13" w:rsidRDefault="00800707" w:rsidP="0073716F">
      <w:pPr>
        <w:pStyle w:val="Prrafodelista"/>
        <w:numPr>
          <w:ilvl w:val="0"/>
          <w:numId w:val="6"/>
        </w:numPr>
        <w:spacing w:before="240" w:line="360" w:lineRule="auto"/>
        <w:jc w:val="both"/>
        <w:rPr>
          <w:rFonts w:cs="Times New Roman"/>
          <w:b/>
          <w:bCs/>
          <w:color w:val="000000" w:themeColor="text1"/>
          <w:szCs w:val="24"/>
          <w:lang w:eastAsia="es-GT"/>
        </w:rPr>
      </w:pPr>
      <w:r w:rsidRPr="001B5A13">
        <w:rPr>
          <w:rFonts w:cs="Times New Roman"/>
          <w:b/>
          <w:bCs/>
          <w:color w:val="000000" w:themeColor="text1"/>
          <w:szCs w:val="24"/>
          <w:lang w:eastAsia="es-GT"/>
        </w:rPr>
        <w:t>Optimización de la comprensión y generación del lenguaje:</w:t>
      </w:r>
    </w:p>
    <w:p w14:paraId="331BEE48" w14:textId="5ED005CD" w:rsidR="00800707" w:rsidRPr="001B5A13" w:rsidRDefault="00800707" w:rsidP="0073716F">
      <w:pPr>
        <w:spacing w:before="240" w:line="360" w:lineRule="auto"/>
        <w:ind w:left="360" w:firstLine="0"/>
        <w:jc w:val="both"/>
        <w:rPr>
          <w:rFonts w:cs="Times New Roman"/>
          <w:szCs w:val="24"/>
          <w:lang w:eastAsia="es-GT"/>
        </w:rPr>
      </w:pPr>
      <w:r w:rsidRPr="00953FA1">
        <w:rPr>
          <w:rFonts w:cs="Times New Roman"/>
          <w:color w:val="FF0000"/>
          <w:szCs w:val="24"/>
          <w:lang w:eastAsia="es-GT"/>
          <w:rPrChange w:id="48" w:author="Jairo Monroy" w:date="2023-10-09T10:12:00Z">
            <w:rPr>
              <w:rFonts w:cs="Times New Roman"/>
              <w:szCs w:val="24"/>
              <w:lang w:eastAsia="es-GT"/>
            </w:rPr>
          </w:rPrChange>
        </w:rPr>
        <w:t xml:space="preserve">Mejorar </w:t>
      </w:r>
      <w:r w:rsidRPr="001B5A13">
        <w:rPr>
          <w:rFonts w:cs="Times New Roman"/>
          <w:szCs w:val="24"/>
          <w:lang w:eastAsia="es-GT"/>
        </w:rPr>
        <w:t xml:space="preserve">la capacidad de </w:t>
      </w:r>
      <w:proofErr w:type="spellStart"/>
      <w:r w:rsidRPr="001B5A13">
        <w:rPr>
          <w:rFonts w:cs="Times New Roman"/>
          <w:szCs w:val="24"/>
          <w:lang w:eastAsia="es-GT"/>
        </w:rPr>
        <w:t>ChatGPT</w:t>
      </w:r>
      <w:proofErr w:type="spellEnd"/>
      <w:r w:rsidRPr="001B5A13">
        <w:rPr>
          <w:rFonts w:cs="Times New Roman"/>
          <w:szCs w:val="24"/>
          <w:lang w:eastAsia="es-GT"/>
        </w:rPr>
        <w:t xml:space="preserve"> para comprender y generar lenguaje de manera más precisa y coherente.</w:t>
      </w:r>
    </w:p>
    <w:p w14:paraId="51910E15" w14:textId="77777777" w:rsidR="00800707" w:rsidRPr="001B5A13" w:rsidRDefault="00800707" w:rsidP="0073716F">
      <w:pPr>
        <w:pStyle w:val="Prrafodelista"/>
        <w:numPr>
          <w:ilvl w:val="0"/>
          <w:numId w:val="6"/>
        </w:numPr>
        <w:spacing w:before="240" w:line="360" w:lineRule="auto"/>
        <w:jc w:val="both"/>
        <w:rPr>
          <w:rFonts w:cs="Times New Roman"/>
          <w:b/>
          <w:bCs/>
          <w:szCs w:val="24"/>
          <w:lang w:eastAsia="es-GT"/>
        </w:rPr>
      </w:pPr>
      <w:r w:rsidRPr="001B5A13">
        <w:rPr>
          <w:rFonts w:cs="Times New Roman"/>
          <w:b/>
          <w:bCs/>
          <w:szCs w:val="24"/>
          <w:lang w:eastAsia="es-GT"/>
        </w:rPr>
        <w:t>Adaptación contextual y personalización:</w:t>
      </w:r>
    </w:p>
    <w:p w14:paraId="44D611DF" w14:textId="77777777" w:rsidR="00800707" w:rsidRPr="001B5A13" w:rsidRDefault="00800707" w:rsidP="0073716F">
      <w:pPr>
        <w:spacing w:before="240" w:line="360" w:lineRule="auto"/>
        <w:ind w:left="288" w:firstLine="0"/>
        <w:jc w:val="both"/>
        <w:rPr>
          <w:rFonts w:cs="Times New Roman"/>
          <w:szCs w:val="24"/>
          <w:lang w:eastAsia="es-GT"/>
        </w:rPr>
      </w:pPr>
      <w:r w:rsidRPr="00953FA1">
        <w:rPr>
          <w:rFonts w:cs="Times New Roman"/>
          <w:color w:val="FF0000"/>
          <w:szCs w:val="24"/>
          <w:lang w:eastAsia="es-GT"/>
          <w:rPrChange w:id="49" w:author="Jairo Monroy" w:date="2023-10-09T10:12:00Z">
            <w:rPr>
              <w:rFonts w:cs="Times New Roman"/>
              <w:szCs w:val="24"/>
              <w:lang w:eastAsia="es-GT"/>
            </w:rPr>
          </w:rPrChange>
        </w:rPr>
        <w:t>Desarrollar</w:t>
      </w:r>
      <w:r w:rsidRPr="001B5A13">
        <w:rPr>
          <w:rFonts w:cs="Times New Roman"/>
          <w:szCs w:val="24"/>
          <w:lang w:eastAsia="es-GT"/>
        </w:rPr>
        <w:t xml:space="preserve"> mecanismos que permitan a </w:t>
      </w:r>
      <w:proofErr w:type="spellStart"/>
      <w:r w:rsidRPr="001B5A13">
        <w:rPr>
          <w:rFonts w:cs="Times New Roman"/>
          <w:szCs w:val="24"/>
          <w:lang w:eastAsia="es-GT"/>
        </w:rPr>
        <w:t>ChatGPT</w:t>
      </w:r>
      <w:proofErr w:type="spellEnd"/>
      <w:r w:rsidRPr="001B5A13">
        <w:rPr>
          <w:rFonts w:cs="Times New Roman"/>
          <w:szCs w:val="24"/>
          <w:lang w:eastAsia="es-GT"/>
        </w:rPr>
        <w:t xml:space="preserve"> adaptarse a contextos específicos y ofrecer respuestas contextualmente apropiadas.</w:t>
      </w:r>
    </w:p>
    <w:p w14:paraId="63787479" w14:textId="77777777" w:rsidR="00800707" w:rsidRPr="001B5A13" w:rsidRDefault="00800707" w:rsidP="0073716F">
      <w:pPr>
        <w:pStyle w:val="Prrafodelista"/>
        <w:numPr>
          <w:ilvl w:val="0"/>
          <w:numId w:val="6"/>
        </w:numPr>
        <w:spacing w:before="240" w:line="360" w:lineRule="auto"/>
        <w:jc w:val="both"/>
        <w:rPr>
          <w:rFonts w:cs="Times New Roman"/>
          <w:b/>
          <w:bCs/>
          <w:color w:val="000000" w:themeColor="text1"/>
          <w:szCs w:val="24"/>
          <w:lang w:eastAsia="es-GT"/>
        </w:rPr>
      </w:pPr>
      <w:r w:rsidRPr="001B5A13">
        <w:rPr>
          <w:rFonts w:cs="Times New Roman"/>
          <w:b/>
          <w:bCs/>
          <w:color w:val="000000" w:themeColor="text1"/>
          <w:szCs w:val="24"/>
          <w:lang w:eastAsia="es-GT"/>
        </w:rPr>
        <w:t>Integración de aprendizaje continuo:</w:t>
      </w:r>
    </w:p>
    <w:p w14:paraId="1F192558" w14:textId="77777777" w:rsidR="00800707" w:rsidRPr="001B5A13" w:rsidRDefault="00800707" w:rsidP="0073716F">
      <w:pPr>
        <w:spacing w:before="240" w:line="360" w:lineRule="auto"/>
        <w:ind w:left="288" w:firstLine="0"/>
        <w:jc w:val="both"/>
        <w:rPr>
          <w:rFonts w:cs="Times New Roman"/>
          <w:szCs w:val="24"/>
          <w:lang w:eastAsia="es-GT"/>
        </w:rPr>
      </w:pPr>
      <w:r w:rsidRPr="00953FA1">
        <w:rPr>
          <w:rFonts w:cs="Times New Roman"/>
          <w:color w:val="FF0000"/>
          <w:szCs w:val="24"/>
          <w:lang w:eastAsia="es-GT"/>
          <w:rPrChange w:id="50" w:author="Jairo Monroy" w:date="2023-10-09T10:12:00Z">
            <w:rPr>
              <w:rFonts w:cs="Times New Roman"/>
              <w:szCs w:val="24"/>
              <w:lang w:eastAsia="es-GT"/>
            </w:rPr>
          </w:rPrChange>
        </w:rPr>
        <w:t xml:space="preserve">Habilitar </w:t>
      </w:r>
      <w:r w:rsidRPr="001B5A13">
        <w:rPr>
          <w:rFonts w:cs="Times New Roman"/>
          <w:szCs w:val="24"/>
          <w:lang w:eastAsia="es-GT"/>
        </w:rPr>
        <w:t xml:space="preserve">la actualización y mejora constante de </w:t>
      </w:r>
      <w:proofErr w:type="spellStart"/>
      <w:r w:rsidRPr="001B5A13">
        <w:rPr>
          <w:rFonts w:cs="Times New Roman"/>
          <w:szCs w:val="24"/>
          <w:lang w:eastAsia="es-GT"/>
        </w:rPr>
        <w:t>ChatGPT</w:t>
      </w:r>
      <w:proofErr w:type="spellEnd"/>
      <w:r w:rsidRPr="001B5A13">
        <w:rPr>
          <w:rFonts w:cs="Times New Roman"/>
          <w:szCs w:val="24"/>
          <w:lang w:eastAsia="es-GT"/>
        </w:rPr>
        <w:t xml:space="preserve"> a través del aprendizaje continuo con nuevos datos y retroalimentación de los usuarios.</w:t>
      </w:r>
    </w:p>
    <w:p w14:paraId="22BA5D37" w14:textId="77777777" w:rsidR="00800707" w:rsidRPr="001B5A13" w:rsidRDefault="00800707" w:rsidP="0073716F">
      <w:pPr>
        <w:spacing w:before="240" w:line="360" w:lineRule="auto"/>
        <w:jc w:val="both"/>
        <w:rPr>
          <w:rFonts w:cs="Times New Roman"/>
          <w:szCs w:val="24"/>
        </w:rPr>
      </w:pPr>
    </w:p>
    <w:p w14:paraId="6CD5D178" w14:textId="1ADB8197" w:rsidR="00800707" w:rsidRPr="001B5A13" w:rsidRDefault="00AF30ED" w:rsidP="0073716F">
      <w:pPr>
        <w:pStyle w:val="Prrafodelista"/>
        <w:spacing w:before="240" w:line="360" w:lineRule="auto"/>
        <w:ind w:firstLine="0"/>
        <w:jc w:val="both"/>
        <w:rPr>
          <w:rFonts w:cs="Times New Roman"/>
          <w:b/>
          <w:bCs/>
          <w:szCs w:val="24"/>
          <w:lang w:eastAsia="es-GT"/>
        </w:rPr>
      </w:pPr>
      <w:ins w:id="51" w:author="Jairo Monroy" w:date="2023-10-09T10:13:00Z">
        <w:r>
          <w:rPr>
            <w:rFonts w:cs="Times New Roman"/>
            <w:b/>
            <w:bCs/>
            <w:szCs w:val="24"/>
            <w:lang w:eastAsia="es-GT"/>
          </w:rPr>
          <w:t>**favor trabajar la encuesta que también era necesario hacer.</w:t>
        </w:r>
      </w:ins>
    </w:p>
    <w:p w14:paraId="5D54FB1B" w14:textId="77777777" w:rsidR="00800707" w:rsidRPr="001B5A13" w:rsidRDefault="00800707" w:rsidP="0073716F">
      <w:pPr>
        <w:spacing w:before="240" w:line="360" w:lineRule="auto"/>
        <w:ind w:left="720" w:firstLine="0"/>
        <w:jc w:val="both"/>
        <w:rPr>
          <w:rFonts w:cs="Times New Roman"/>
          <w:b/>
          <w:bCs/>
          <w:szCs w:val="24"/>
        </w:rPr>
      </w:pPr>
    </w:p>
    <w:p w14:paraId="4DBE8FDC" w14:textId="356D62D6" w:rsidR="00800707" w:rsidRPr="001B5A13" w:rsidRDefault="00800707" w:rsidP="0073716F">
      <w:pPr>
        <w:spacing w:before="240" w:line="360" w:lineRule="auto"/>
        <w:jc w:val="both"/>
        <w:rPr>
          <w:rStyle w:val="Textoennegrita"/>
          <w:rFonts w:cs="Times New Roman"/>
          <w:szCs w:val="24"/>
        </w:rPr>
      </w:pPr>
    </w:p>
    <w:p w14:paraId="54A27A73" w14:textId="77777777" w:rsidR="00DD3CE1" w:rsidRPr="001B5A13" w:rsidRDefault="00DD3CE1" w:rsidP="0073716F">
      <w:pPr>
        <w:spacing w:before="240" w:line="360" w:lineRule="auto"/>
        <w:jc w:val="both"/>
        <w:rPr>
          <w:rStyle w:val="Textoennegrita"/>
          <w:rFonts w:cs="Times New Roman"/>
          <w:b w:val="0"/>
          <w:bCs w:val="0"/>
          <w:szCs w:val="24"/>
        </w:rPr>
      </w:pPr>
    </w:p>
    <w:p w14:paraId="7840661D" w14:textId="77777777" w:rsidR="00DD3CE1" w:rsidRPr="001B5A13" w:rsidRDefault="00DD3CE1" w:rsidP="0073716F">
      <w:pPr>
        <w:spacing w:before="240" w:line="360" w:lineRule="auto"/>
        <w:jc w:val="both"/>
        <w:rPr>
          <w:rStyle w:val="Textoennegrita"/>
          <w:rFonts w:cs="Times New Roman"/>
          <w:b w:val="0"/>
          <w:bCs w:val="0"/>
          <w:szCs w:val="24"/>
        </w:rPr>
      </w:pPr>
    </w:p>
    <w:p w14:paraId="599A6CA8" w14:textId="77777777" w:rsidR="00DD3CE1" w:rsidRPr="001B5A13" w:rsidRDefault="00DD3CE1" w:rsidP="0073716F">
      <w:pPr>
        <w:spacing w:before="240" w:line="360" w:lineRule="auto"/>
        <w:jc w:val="both"/>
        <w:rPr>
          <w:rStyle w:val="Textoennegrita"/>
          <w:rFonts w:cs="Times New Roman"/>
          <w:b w:val="0"/>
          <w:bCs w:val="0"/>
          <w:szCs w:val="24"/>
        </w:rPr>
      </w:pPr>
    </w:p>
    <w:p w14:paraId="34C0A1C1" w14:textId="77777777" w:rsidR="00DD3CE1" w:rsidRPr="001B5A13" w:rsidRDefault="00DD3CE1" w:rsidP="0073716F">
      <w:pPr>
        <w:spacing w:before="240" w:line="360" w:lineRule="auto"/>
        <w:jc w:val="both"/>
        <w:rPr>
          <w:rStyle w:val="Textoennegrita"/>
          <w:rFonts w:cs="Times New Roman"/>
          <w:b w:val="0"/>
          <w:bCs w:val="0"/>
          <w:szCs w:val="24"/>
        </w:rPr>
      </w:pPr>
    </w:p>
    <w:sectPr w:rsidR="00DD3CE1" w:rsidRPr="001B5A13" w:rsidSect="00E15A01">
      <w:headerReference w:type="default" r:id="rId10"/>
      <w:footerReference w:type="default" r:id="rId11"/>
      <w:type w:val="continuous"/>
      <w:pgSz w:w="12240" w:h="15840" w:code="1"/>
      <w:pgMar w:top="1440" w:right="1440" w:bottom="1440" w:left="144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093F7" w14:textId="77777777" w:rsidR="00FE08DF" w:rsidRDefault="00FE08DF" w:rsidP="00552E31">
      <w:pPr>
        <w:spacing w:after="0" w:line="240" w:lineRule="auto"/>
      </w:pPr>
      <w:r>
        <w:separator/>
      </w:r>
    </w:p>
  </w:endnote>
  <w:endnote w:type="continuationSeparator" w:id="0">
    <w:p w14:paraId="70F0BFDB" w14:textId="77777777" w:rsidR="00FE08DF" w:rsidRDefault="00FE08DF" w:rsidP="0055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ED653" w14:textId="0E85F6D2" w:rsidR="00552E31" w:rsidRDefault="0069701C">
    <w:pPr>
      <w:pStyle w:val="Piedepgina"/>
      <w:jc w:val="right"/>
    </w:pPr>
    <w:r w:rsidRPr="001B5A13">
      <w:rPr>
        <w:rFonts w:cs="Times New Roman"/>
        <w:noProof/>
        <w:szCs w:val="24"/>
      </w:rPr>
      <w:drawing>
        <wp:anchor distT="0" distB="0" distL="114300" distR="114300" simplePos="0" relativeHeight="251659264" behindDoc="0" locked="0" layoutInCell="1" allowOverlap="0" wp14:anchorId="445A7C21" wp14:editId="61ABD6CF">
          <wp:simplePos x="0" y="0"/>
          <wp:positionH relativeFrom="column">
            <wp:posOffset>5924550</wp:posOffset>
          </wp:positionH>
          <wp:positionV relativeFrom="paragraph">
            <wp:posOffset>-39370</wp:posOffset>
          </wp:positionV>
          <wp:extent cx="723900" cy="723900"/>
          <wp:effectExtent l="0" t="0" r="0" b="0"/>
          <wp:wrapSquare wrapText="bothSides"/>
          <wp:docPr id="436701002" name="Imagen 436701002" descr="Resultado de imagen de UMG"/>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
                  <a:stretch>
                    <a:fillRect/>
                  </a:stretch>
                </pic:blipFill>
                <pic:spPr>
                  <a:xfrm>
                    <a:off x="0" y="0"/>
                    <a:ext cx="723900" cy="723900"/>
                  </a:xfrm>
                  <a:prstGeom prst="rect">
                    <a:avLst/>
                  </a:prstGeom>
                </pic:spPr>
              </pic:pic>
            </a:graphicData>
          </a:graphic>
          <wp14:sizeRelH relativeFrom="margin">
            <wp14:pctWidth>0</wp14:pctWidth>
          </wp14:sizeRelH>
          <wp14:sizeRelV relativeFrom="margin">
            <wp14:pctHeight>0</wp14:pctHeight>
          </wp14:sizeRelV>
        </wp:anchor>
      </w:drawing>
    </w:r>
  </w:p>
  <w:p w14:paraId="5185A463" w14:textId="77777777" w:rsidR="00552E31" w:rsidRDefault="00552E3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536501"/>
      <w:docPartObj>
        <w:docPartGallery w:val="Page Numbers (Bottom of Page)"/>
        <w:docPartUnique/>
      </w:docPartObj>
    </w:sdtPr>
    <w:sdtContent>
      <w:p w14:paraId="494C3703" w14:textId="40563AB7" w:rsidR="00E15A01" w:rsidRDefault="00E15A01">
        <w:pPr>
          <w:pStyle w:val="Piedepgina"/>
          <w:jc w:val="right"/>
        </w:pPr>
        <w:r>
          <w:fldChar w:fldCharType="begin"/>
        </w:r>
        <w:r>
          <w:instrText>PAGE   \* MERGEFORMAT</w:instrText>
        </w:r>
        <w:r>
          <w:fldChar w:fldCharType="separate"/>
        </w:r>
        <w:r>
          <w:rPr>
            <w:lang w:val="es-ES"/>
          </w:rPr>
          <w:t>2</w:t>
        </w:r>
        <w:r>
          <w:fldChar w:fldCharType="end"/>
        </w:r>
      </w:p>
    </w:sdtContent>
  </w:sdt>
  <w:p w14:paraId="7EC9CCDA" w14:textId="77777777" w:rsidR="00552E31" w:rsidRDefault="00552E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50C1" w14:textId="77777777" w:rsidR="00FE08DF" w:rsidRDefault="00FE08DF" w:rsidP="00552E31">
      <w:pPr>
        <w:spacing w:after="0" w:line="240" w:lineRule="auto"/>
      </w:pPr>
      <w:r>
        <w:separator/>
      </w:r>
    </w:p>
  </w:footnote>
  <w:footnote w:type="continuationSeparator" w:id="0">
    <w:p w14:paraId="51E17DF0" w14:textId="77777777" w:rsidR="00FE08DF" w:rsidRDefault="00FE08DF" w:rsidP="00552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F25B" w14:textId="77777777" w:rsidR="00552E31" w:rsidRDefault="00552E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4727"/>
    <w:multiLevelType w:val="hybridMultilevel"/>
    <w:tmpl w:val="F508E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C6501C1"/>
    <w:multiLevelType w:val="hybridMultilevel"/>
    <w:tmpl w:val="E2B6E4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EE54989"/>
    <w:multiLevelType w:val="hybridMultilevel"/>
    <w:tmpl w:val="EE281B02"/>
    <w:lvl w:ilvl="0" w:tplc="B260C220">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3" w15:restartNumberingAfterBreak="0">
    <w:nsid w:val="34421460"/>
    <w:multiLevelType w:val="hybridMultilevel"/>
    <w:tmpl w:val="A4C6DF62"/>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72E2465"/>
    <w:multiLevelType w:val="multilevel"/>
    <w:tmpl w:val="4F76F5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9B51F55"/>
    <w:multiLevelType w:val="hybridMultilevel"/>
    <w:tmpl w:val="BA1C47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BC70FF2"/>
    <w:multiLevelType w:val="hybridMultilevel"/>
    <w:tmpl w:val="E1D65CB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38160592">
    <w:abstractNumId w:val="4"/>
  </w:num>
  <w:num w:numId="2" w16cid:durableId="1049915001">
    <w:abstractNumId w:val="6"/>
  </w:num>
  <w:num w:numId="3" w16cid:durableId="218711002">
    <w:abstractNumId w:val="3"/>
  </w:num>
  <w:num w:numId="4" w16cid:durableId="485366499">
    <w:abstractNumId w:val="1"/>
  </w:num>
  <w:num w:numId="5" w16cid:durableId="1561014805">
    <w:abstractNumId w:val="0"/>
  </w:num>
  <w:num w:numId="6" w16cid:durableId="976766031">
    <w:abstractNumId w:val="5"/>
  </w:num>
  <w:num w:numId="7" w16cid:durableId="5630319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ro Monroy">
    <w15:presenceInfo w15:providerId="Windows Live" w15:userId="62d90b5cfd238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17"/>
    <w:rsid w:val="000D3530"/>
    <w:rsid w:val="00121170"/>
    <w:rsid w:val="001B5A13"/>
    <w:rsid w:val="004417C0"/>
    <w:rsid w:val="00552E31"/>
    <w:rsid w:val="005C3A3B"/>
    <w:rsid w:val="0069701C"/>
    <w:rsid w:val="0073716F"/>
    <w:rsid w:val="00800707"/>
    <w:rsid w:val="00953FA1"/>
    <w:rsid w:val="009C7505"/>
    <w:rsid w:val="00A35703"/>
    <w:rsid w:val="00A36428"/>
    <w:rsid w:val="00A70765"/>
    <w:rsid w:val="00AF30ED"/>
    <w:rsid w:val="00B365B8"/>
    <w:rsid w:val="00D03A4C"/>
    <w:rsid w:val="00D51C17"/>
    <w:rsid w:val="00DD3CE1"/>
    <w:rsid w:val="00E15A01"/>
    <w:rsid w:val="00E50845"/>
    <w:rsid w:val="00E968A3"/>
    <w:rsid w:val="00F53179"/>
    <w:rsid w:val="00FE08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193C8"/>
  <w15:chartTrackingRefBased/>
  <w15:docId w15:val="{AC0C6E47-2345-48A2-B478-C7DFAA67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07"/>
    <w:pPr>
      <w:spacing w:line="480" w:lineRule="auto"/>
      <w:ind w:firstLine="288"/>
    </w:pPr>
    <w:rPr>
      <w:rFonts w:ascii="Times New Roman" w:hAnsi="Times New Roman"/>
      <w:sz w:val="24"/>
    </w:rPr>
  </w:style>
  <w:style w:type="paragraph" w:styleId="Ttulo1">
    <w:name w:val="heading 1"/>
    <w:basedOn w:val="Normal"/>
    <w:next w:val="Normal"/>
    <w:link w:val="Ttulo1Car"/>
    <w:uiPriority w:val="9"/>
    <w:qFormat/>
    <w:rsid w:val="00E15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35703"/>
    <w:rPr>
      <w:b/>
      <w:bCs/>
    </w:rPr>
  </w:style>
  <w:style w:type="paragraph" w:styleId="Prrafodelista">
    <w:name w:val="List Paragraph"/>
    <w:basedOn w:val="Normal"/>
    <w:uiPriority w:val="34"/>
    <w:qFormat/>
    <w:rsid w:val="00A35703"/>
    <w:pPr>
      <w:ind w:left="720"/>
      <w:contextualSpacing/>
    </w:pPr>
  </w:style>
  <w:style w:type="paragraph" w:styleId="Encabezado">
    <w:name w:val="header"/>
    <w:basedOn w:val="Normal"/>
    <w:link w:val="EncabezadoCar"/>
    <w:uiPriority w:val="99"/>
    <w:unhideWhenUsed/>
    <w:rsid w:val="00552E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2E31"/>
    <w:rPr>
      <w:rFonts w:ascii="Times New Roman" w:hAnsi="Times New Roman"/>
      <w:sz w:val="24"/>
    </w:rPr>
  </w:style>
  <w:style w:type="paragraph" w:styleId="Piedepgina">
    <w:name w:val="footer"/>
    <w:basedOn w:val="Normal"/>
    <w:link w:val="PiedepginaCar"/>
    <w:uiPriority w:val="99"/>
    <w:unhideWhenUsed/>
    <w:rsid w:val="00552E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2E31"/>
    <w:rPr>
      <w:rFonts w:ascii="Times New Roman" w:hAnsi="Times New Roman"/>
      <w:sz w:val="24"/>
    </w:rPr>
  </w:style>
  <w:style w:type="character" w:customStyle="1" w:styleId="Ttulo1Car">
    <w:name w:val="Título 1 Car"/>
    <w:basedOn w:val="Fuentedeprrafopredeter"/>
    <w:link w:val="Ttulo1"/>
    <w:uiPriority w:val="9"/>
    <w:rsid w:val="00E15A0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15A01"/>
    <w:pPr>
      <w:spacing w:line="259" w:lineRule="auto"/>
      <w:ind w:firstLine="0"/>
      <w:outlineLvl w:val="9"/>
    </w:pPr>
    <w:rPr>
      <w:kern w:val="0"/>
      <w:lang w:eastAsia="es-MX"/>
      <w14:ligatures w14:val="none"/>
    </w:rPr>
  </w:style>
  <w:style w:type="paragraph" w:styleId="Sinespaciado">
    <w:name w:val="No Spacing"/>
    <w:uiPriority w:val="1"/>
    <w:qFormat/>
    <w:rsid w:val="00E50845"/>
    <w:pPr>
      <w:spacing w:after="0" w:line="240" w:lineRule="auto"/>
      <w:ind w:firstLine="288"/>
    </w:pPr>
    <w:rPr>
      <w:rFonts w:ascii="Times New Roman" w:hAnsi="Times New Roman"/>
      <w:sz w:val="24"/>
    </w:rPr>
  </w:style>
  <w:style w:type="paragraph" w:styleId="TDC1">
    <w:name w:val="toc 1"/>
    <w:basedOn w:val="Normal"/>
    <w:next w:val="Normal"/>
    <w:autoRedefine/>
    <w:uiPriority w:val="39"/>
    <w:unhideWhenUsed/>
    <w:rsid w:val="00E50845"/>
    <w:pPr>
      <w:spacing w:after="100"/>
    </w:pPr>
  </w:style>
  <w:style w:type="character" w:styleId="Hipervnculo">
    <w:name w:val="Hyperlink"/>
    <w:basedOn w:val="Fuentedeprrafopredeter"/>
    <w:uiPriority w:val="99"/>
    <w:unhideWhenUsed/>
    <w:rsid w:val="00E50845"/>
    <w:rPr>
      <w:color w:val="0563C1" w:themeColor="hyperlink"/>
      <w:u w:val="single"/>
    </w:rPr>
  </w:style>
  <w:style w:type="paragraph" w:styleId="Revisin">
    <w:name w:val="Revision"/>
    <w:hidden/>
    <w:uiPriority w:val="99"/>
    <w:semiHidden/>
    <w:rsid w:val="000D3530"/>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634214">
      <w:bodyDiv w:val="1"/>
      <w:marLeft w:val="0"/>
      <w:marRight w:val="0"/>
      <w:marTop w:val="0"/>
      <w:marBottom w:val="0"/>
      <w:divBdr>
        <w:top w:val="none" w:sz="0" w:space="0" w:color="auto"/>
        <w:left w:val="none" w:sz="0" w:space="0" w:color="auto"/>
        <w:bottom w:val="none" w:sz="0" w:space="0" w:color="auto"/>
        <w:right w:val="none" w:sz="0" w:space="0" w:color="auto"/>
      </w:divBdr>
      <w:divsChild>
        <w:div w:id="1302953697">
          <w:marLeft w:val="0"/>
          <w:marRight w:val="0"/>
          <w:marTop w:val="0"/>
          <w:marBottom w:val="0"/>
          <w:divBdr>
            <w:top w:val="single" w:sz="2" w:space="0" w:color="D9D9E3"/>
            <w:left w:val="single" w:sz="2" w:space="0" w:color="D9D9E3"/>
            <w:bottom w:val="single" w:sz="2" w:space="0" w:color="D9D9E3"/>
            <w:right w:val="single" w:sz="2" w:space="0" w:color="D9D9E3"/>
          </w:divBdr>
          <w:divsChild>
            <w:div w:id="2091586053">
              <w:marLeft w:val="0"/>
              <w:marRight w:val="0"/>
              <w:marTop w:val="0"/>
              <w:marBottom w:val="0"/>
              <w:divBdr>
                <w:top w:val="single" w:sz="2" w:space="0" w:color="D9D9E3"/>
                <w:left w:val="single" w:sz="2" w:space="0" w:color="D9D9E3"/>
                <w:bottom w:val="single" w:sz="2" w:space="0" w:color="D9D9E3"/>
                <w:right w:val="single" w:sz="2" w:space="0" w:color="D9D9E3"/>
              </w:divBdr>
              <w:divsChild>
                <w:div w:id="727800825">
                  <w:marLeft w:val="0"/>
                  <w:marRight w:val="0"/>
                  <w:marTop w:val="0"/>
                  <w:marBottom w:val="0"/>
                  <w:divBdr>
                    <w:top w:val="single" w:sz="2" w:space="0" w:color="D9D9E3"/>
                    <w:left w:val="single" w:sz="2" w:space="0" w:color="D9D9E3"/>
                    <w:bottom w:val="single" w:sz="2" w:space="0" w:color="D9D9E3"/>
                    <w:right w:val="single" w:sz="2" w:space="0" w:color="D9D9E3"/>
                  </w:divBdr>
                  <w:divsChild>
                    <w:div w:id="560944652">
                      <w:marLeft w:val="0"/>
                      <w:marRight w:val="0"/>
                      <w:marTop w:val="0"/>
                      <w:marBottom w:val="0"/>
                      <w:divBdr>
                        <w:top w:val="single" w:sz="2" w:space="0" w:color="D9D9E3"/>
                        <w:left w:val="single" w:sz="2" w:space="0" w:color="D9D9E3"/>
                        <w:bottom w:val="single" w:sz="2" w:space="0" w:color="D9D9E3"/>
                        <w:right w:val="single" w:sz="2" w:space="0" w:color="D9D9E3"/>
                      </w:divBdr>
                      <w:divsChild>
                        <w:div w:id="1108234777">
                          <w:marLeft w:val="0"/>
                          <w:marRight w:val="0"/>
                          <w:marTop w:val="0"/>
                          <w:marBottom w:val="0"/>
                          <w:divBdr>
                            <w:top w:val="single" w:sz="2" w:space="0" w:color="auto"/>
                            <w:left w:val="single" w:sz="2" w:space="0" w:color="auto"/>
                            <w:bottom w:val="single" w:sz="6" w:space="0" w:color="auto"/>
                            <w:right w:val="single" w:sz="2" w:space="0" w:color="auto"/>
                          </w:divBdr>
                          <w:divsChild>
                            <w:div w:id="133267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503857939">
                                  <w:marLeft w:val="0"/>
                                  <w:marRight w:val="0"/>
                                  <w:marTop w:val="0"/>
                                  <w:marBottom w:val="0"/>
                                  <w:divBdr>
                                    <w:top w:val="single" w:sz="2" w:space="0" w:color="D9D9E3"/>
                                    <w:left w:val="single" w:sz="2" w:space="0" w:color="D9D9E3"/>
                                    <w:bottom w:val="single" w:sz="2" w:space="0" w:color="D9D9E3"/>
                                    <w:right w:val="single" w:sz="2" w:space="0" w:color="D9D9E3"/>
                                  </w:divBdr>
                                  <w:divsChild>
                                    <w:div w:id="1521119561">
                                      <w:marLeft w:val="0"/>
                                      <w:marRight w:val="0"/>
                                      <w:marTop w:val="0"/>
                                      <w:marBottom w:val="0"/>
                                      <w:divBdr>
                                        <w:top w:val="single" w:sz="2" w:space="0" w:color="D9D9E3"/>
                                        <w:left w:val="single" w:sz="2" w:space="0" w:color="D9D9E3"/>
                                        <w:bottom w:val="single" w:sz="2" w:space="0" w:color="D9D9E3"/>
                                        <w:right w:val="single" w:sz="2" w:space="0" w:color="D9D9E3"/>
                                      </w:divBdr>
                                      <w:divsChild>
                                        <w:div w:id="1147092902">
                                          <w:marLeft w:val="0"/>
                                          <w:marRight w:val="0"/>
                                          <w:marTop w:val="0"/>
                                          <w:marBottom w:val="0"/>
                                          <w:divBdr>
                                            <w:top w:val="single" w:sz="2" w:space="0" w:color="D9D9E3"/>
                                            <w:left w:val="single" w:sz="2" w:space="0" w:color="D9D9E3"/>
                                            <w:bottom w:val="single" w:sz="2" w:space="0" w:color="D9D9E3"/>
                                            <w:right w:val="single" w:sz="2" w:space="0" w:color="D9D9E3"/>
                                          </w:divBdr>
                                          <w:divsChild>
                                            <w:div w:id="1278370221">
                                              <w:marLeft w:val="0"/>
                                              <w:marRight w:val="0"/>
                                              <w:marTop w:val="0"/>
                                              <w:marBottom w:val="0"/>
                                              <w:divBdr>
                                                <w:top w:val="single" w:sz="2" w:space="0" w:color="D9D9E3"/>
                                                <w:left w:val="single" w:sz="2" w:space="0" w:color="D9D9E3"/>
                                                <w:bottom w:val="single" w:sz="2" w:space="0" w:color="D9D9E3"/>
                                                <w:right w:val="single" w:sz="2" w:space="0" w:color="D9D9E3"/>
                                              </w:divBdr>
                                              <w:divsChild>
                                                <w:div w:id="581135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3839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53E96-B1C0-4623-8144-855F960B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1478</Words>
  <Characters>8132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229207 - NIXON DANIEL PEREZ CORADO</dc:creator>
  <cp:keywords/>
  <dc:description/>
  <cp:lastModifiedBy>Jairo Monroy</cp:lastModifiedBy>
  <cp:revision>2</cp:revision>
  <dcterms:created xsi:type="dcterms:W3CDTF">2023-10-09T16:14:00Z</dcterms:created>
  <dcterms:modified xsi:type="dcterms:W3CDTF">2023-10-09T16:14:00Z</dcterms:modified>
</cp:coreProperties>
</file>